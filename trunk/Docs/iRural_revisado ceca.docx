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CC858A" w14:textId="77777777" w:rsidR="00B94CE8" w:rsidRDefault="005F7FA1">
      <w:pPr>
        <w:spacing w:before="5280"/>
        <w:jc w:val="right"/>
      </w:pPr>
      <w:r>
        <w:rPr>
          <w:rFonts w:ascii="Arial" w:eastAsia="Arial" w:hAnsi="Arial" w:cs="Arial"/>
          <w:b/>
          <w:sz w:val="36"/>
        </w:rPr>
        <w:t>Documento de Casos de Uso</w:t>
      </w:r>
    </w:p>
    <w:p w14:paraId="5D2BDD17" w14:textId="77777777" w:rsidR="00B94CE8" w:rsidRDefault="005F7FA1">
      <w:pPr>
        <w:spacing w:before="0" w:after="240"/>
        <w:jc w:val="right"/>
      </w:pPr>
      <w:proofErr w:type="spellStart"/>
      <w:r>
        <w:rPr>
          <w:rFonts w:ascii="Arial" w:eastAsia="Arial" w:hAnsi="Arial" w:cs="Arial"/>
          <w:b/>
          <w:i/>
          <w:sz w:val="36"/>
        </w:rPr>
        <w:t>iRural</w:t>
      </w:r>
      <w:proofErr w:type="spellEnd"/>
    </w:p>
    <w:p w14:paraId="76CDB303" w14:textId="77777777" w:rsidR="00B94CE8" w:rsidRDefault="005F7FA1">
      <w:pPr>
        <w:spacing w:before="0" w:after="0"/>
        <w:jc w:val="right"/>
      </w:pPr>
      <w:r>
        <w:rPr>
          <w:rFonts w:ascii="Arial" w:eastAsia="Arial" w:hAnsi="Arial" w:cs="Arial"/>
          <w:b/>
          <w:sz w:val="28"/>
        </w:rPr>
        <w:t xml:space="preserve">Versão </w:t>
      </w:r>
      <w:r>
        <w:rPr>
          <w:rFonts w:ascii="Arial" w:eastAsia="Arial" w:hAnsi="Arial" w:cs="Arial"/>
          <w:b/>
          <w:i/>
          <w:sz w:val="28"/>
        </w:rPr>
        <w:t>1.0</w:t>
      </w:r>
    </w:p>
    <w:p w14:paraId="4C597D5D" w14:textId="77777777" w:rsidR="00B94CE8" w:rsidRDefault="00B94CE8"/>
    <w:p w14:paraId="202B3B9E" w14:textId="77777777" w:rsidR="00B94CE8" w:rsidRDefault="00B94CE8"/>
    <w:p w14:paraId="359AE647" w14:textId="77777777" w:rsidR="00B94CE8" w:rsidRDefault="00B94CE8"/>
    <w:p w14:paraId="12810F62" w14:textId="77777777" w:rsidR="00B94CE8" w:rsidRDefault="00B94CE8"/>
    <w:p w14:paraId="7C37D10E" w14:textId="77777777" w:rsidR="00B94CE8" w:rsidRDefault="00B94CE8"/>
    <w:p w14:paraId="045BF79B" w14:textId="77777777" w:rsidR="00B94CE8" w:rsidRDefault="00B94CE8"/>
    <w:p w14:paraId="5736AFFA" w14:textId="77777777" w:rsidR="00B94CE8" w:rsidRDefault="00B94CE8"/>
    <w:p w14:paraId="6809EC46" w14:textId="77777777" w:rsidR="00B94CE8" w:rsidRDefault="005F7FA1">
      <w:r>
        <w:rPr>
          <w:rFonts w:ascii="Arial" w:eastAsia="Arial" w:hAnsi="Arial" w:cs="Arial"/>
        </w:rPr>
        <w:t>Douglas Canto</w:t>
      </w:r>
    </w:p>
    <w:p w14:paraId="5FBA2D31" w14:textId="77777777" w:rsidR="00B94CE8" w:rsidRDefault="005F7FA1">
      <w:r>
        <w:rPr>
          <w:rFonts w:ascii="Arial" w:eastAsia="Arial" w:hAnsi="Arial" w:cs="Arial"/>
        </w:rPr>
        <w:t>Flaviano Dias</w:t>
      </w:r>
    </w:p>
    <w:p w14:paraId="0464A2FF" w14:textId="77777777" w:rsidR="00B94CE8" w:rsidRDefault="005F7FA1">
      <w:r>
        <w:rPr>
          <w:rFonts w:ascii="Arial" w:eastAsia="Arial" w:hAnsi="Arial" w:cs="Arial"/>
        </w:rPr>
        <w:t>Isabella Albuquerque</w:t>
      </w:r>
    </w:p>
    <w:p w14:paraId="23CDBD39" w14:textId="77777777" w:rsidR="00B94CE8" w:rsidRDefault="005F7FA1">
      <w:r>
        <w:rPr>
          <w:rFonts w:ascii="Arial" w:eastAsia="Arial" w:hAnsi="Arial" w:cs="Arial"/>
        </w:rPr>
        <w:t xml:space="preserve">Jean </w:t>
      </w:r>
      <w:proofErr w:type="spellStart"/>
      <w:r>
        <w:rPr>
          <w:rFonts w:ascii="Arial" w:eastAsia="Arial" w:hAnsi="Arial" w:cs="Arial"/>
        </w:rPr>
        <w:t>Karlos</w:t>
      </w:r>
      <w:proofErr w:type="spellEnd"/>
    </w:p>
    <w:p w14:paraId="1AE2E584" w14:textId="077126AE" w:rsidR="00B94CE8" w:rsidRDefault="005F7FA1" w:rsidP="00D13604">
      <w:r>
        <w:rPr>
          <w:rFonts w:ascii="Arial" w:eastAsia="Arial" w:hAnsi="Arial" w:cs="Arial"/>
        </w:rPr>
        <w:t>Rafael Albuquerque</w:t>
      </w:r>
      <w:r>
        <w:br w:type="page"/>
      </w:r>
    </w:p>
    <w:p w14:paraId="0D8BAF6E" w14:textId="77777777" w:rsidR="00B94CE8" w:rsidRDefault="005F7FA1">
      <w:pPr>
        <w:jc w:val="center"/>
      </w:pPr>
      <w:r>
        <w:rPr>
          <w:rFonts w:ascii="Arial" w:eastAsia="Arial" w:hAnsi="Arial" w:cs="Arial"/>
          <w:b/>
          <w:sz w:val="28"/>
        </w:rPr>
        <w:lastRenderedPageBreak/>
        <w:t>Histórico de Alterações</w:t>
      </w:r>
    </w:p>
    <w:tbl>
      <w:tblPr>
        <w:tblW w:w="9083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992"/>
        <w:gridCol w:w="4536"/>
        <w:gridCol w:w="1985"/>
      </w:tblGrid>
      <w:tr w:rsidR="00B94CE8" w14:paraId="6B09D319" w14:textId="77777777" w:rsidTr="00EC4017">
        <w:tc>
          <w:tcPr>
            <w:tcW w:w="157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D5C476" w14:textId="77777777" w:rsidR="00B94CE8" w:rsidRDefault="005F7FA1">
            <w:pPr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Data</w:t>
            </w:r>
          </w:p>
        </w:tc>
        <w:tc>
          <w:tcPr>
            <w:tcW w:w="9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DEB0DF" w14:textId="77777777" w:rsidR="00B94CE8" w:rsidRDefault="005F7FA1">
            <w:pPr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Versão</w:t>
            </w:r>
          </w:p>
        </w:tc>
        <w:tc>
          <w:tcPr>
            <w:tcW w:w="453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11DD" w14:textId="77777777" w:rsidR="00B94CE8" w:rsidRDefault="005F7FA1">
            <w:pPr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Descrição</w:t>
            </w:r>
          </w:p>
        </w:tc>
        <w:tc>
          <w:tcPr>
            <w:tcW w:w="198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9DFD42" w14:textId="77777777" w:rsidR="00B94CE8" w:rsidRDefault="005F7FA1">
            <w:pPr>
              <w:ind w:left="3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Autor</w:t>
            </w:r>
          </w:p>
        </w:tc>
      </w:tr>
      <w:tr w:rsidR="00B94CE8" w14:paraId="0E052DF2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F45C3E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  <w:sz w:val="20"/>
              </w:rPr>
              <w:t>04/11/2013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383A199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  <w:sz w:val="20"/>
              </w:rPr>
              <w:t>0.01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DB33CA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  <w:sz w:val="20"/>
              </w:rPr>
              <w:t>Criação do documento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919D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  <w:sz w:val="20"/>
              </w:rPr>
              <w:t>Flaviano</w:t>
            </w:r>
          </w:p>
        </w:tc>
      </w:tr>
      <w:tr w:rsidR="00B94CE8" w14:paraId="4A9FD4A3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C064C4" w14:textId="77777777" w:rsidR="00B94CE8" w:rsidRDefault="005F7FA1"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E6BAD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0.02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9A01CC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Edição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43E472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Isabella</w:t>
            </w:r>
          </w:p>
        </w:tc>
      </w:tr>
      <w:tr w:rsidR="00B94CE8" w14:paraId="08C8805E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D4847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BACE8B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0.03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9282FD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Adição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B7EB3D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Jean</w:t>
            </w:r>
          </w:p>
        </w:tc>
      </w:tr>
      <w:tr w:rsidR="00B94CE8" w14:paraId="5C524136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F15DB5" w14:textId="77777777" w:rsidR="00B94CE8" w:rsidRDefault="005F7FA1">
            <w:pPr>
              <w:jc w:val="left"/>
            </w:pPr>
            <w:r>
              <w:rPr>
                <w:rFonts w:ascii="Arial" w:eastAsia="Arial" w:hAnsi="Arial" w:cs="Arial"/>
              </w:rPr>
              <w:t>04</w:t>
            </w:r>
            <w:r>
              <w:rPr>
                <w:rFonts w:ascii="Arial" w:eastAsia="Arial" w:hAnsi="Arial" w:cs="Arial"/>
                <w:sz w:val="20"/>
              </w:rPr>
              <w:t>/11/2013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A4AE2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0.04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B95633" w14:textId="77777777" w:rsidR="00B94CE8" w:rsidRDefault="005F7FA1">
            <w:pPr>
              <w:ind w:left="34"/>
              <w:jc w:val="left"/>
            </w:pPr>
            <w:r>
              <w:rPr>
                <w:rFonts w:ascii="Arial" w:eastAsia="Arial" w:hAnsi="Arial" w:cs="Arial"/>
              </w:rPr>
              <w:t>Adição de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2CA211" w14:textId="77777777" w:rsidR="00B94CE8" w:rsidRDefault="005F7FA1">
            <w:pPr>
              <w:ind w:left="30"/>
              <w:jc w:val="left"/>
            </w:pPr>
            <w:r>
              <w:rPr>
                <w:rFonts w:ascii="Arial" w:eastAsia="Arial" w:hAnsi="Arial" w:cs="Arial"/>
              </w:rPr>
              <w:t>Rafael</w:t>
            </w:r>
          </w:p>
        </w:tc>
      </w:tr>
      <w:tr w:rsidR="00B94CE8" w14:paraId="49A05736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9CA90E" w14:textId="619087CA" w:rsidR="00B94CE8" w:rsidRPr="00D13604" w:rsidRDefault="00EC40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10/01/2014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0E6244" w14:textId="74D0B23E" w:rsidR="00B94CE8" w:rsidRPr="00D13604" w:rsidRDefault="00D13604">
            <w:pPr>
              <w:ind w:left="34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0.05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C9EED" w14:textId="65611166" w:rsidR="00B94CE8" w:rsidRPr="00D13604" w:rsidRDefault="00D13604">
            <w:pPr>
              <w:ind w:left="34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Correção e Verificação/Revisão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9A3DE" w14:textId="57E561A7" w:rsidR="00B94CE8" w:rsidRPr="00D13604" w:rsidRDefault="00D13604">
            <w:pPr>
              <w:ind w:left="30"/>
              <w:jc w:val="left"/>
              <w:rPr>
                <w:rFonts w:ascii="Arial" w:hAnsi="Arial" w:cs="Arial"/>
              </w:rPr>
            </w:pPr>
            <w:r w:rsidRPr="00D13604">
              <w:rPr>
                <w:rFonts w:ascii="Arial" w:hAnsi="Arial" w:cs="Arial"/>
              </w:rPr>
              <w:t>Douglas</w:t>
            </w:r>
          </w:p>
        </w:tc>
      </w:tr>
      <w:tr w:rsidR="00B94CE8" w14:paraId="1EB8E894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3E8B1C" w14:textId="01891FB6" w:rsidR="00B94CE8" w:rsidRDefault="00EC4017">
            <w:pPr>
              <w:jc w:val="left"/>
            </w:pPr>
            <w:r>
              <w:t>28/01/2014</w:t>
            </w: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6B7881" w14:textId="1C1C377B" w:rsidR="00B94CE8" w:rsidRDefault="00EC4017">
            <w:pPr>
              <w:ind w:left="34"/>
              <w:jc w:val="left"/>
            </w:pPr>
            <w:r>
              <w:t>0.06</w:t>
            </w: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FAC3B5" w14:textId="113AE97E" w:rsidR="00B94CE8" w:rsidRDefault="00EC4017">
            <w:pPr>
              <w:ind w:left="34"/>
              <w:jc w:val="left"/>
            </w:pPr>
            <w:r>
              <w:rPr>
                <w:rFonts w:ascii="Arial" w:hAnsi="Arial" w:cs="Arial"/>
              </w:rPr>
              <w:t>Correção Para Conformidade dos Casos de uso</w:t>
            </w: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2BE3B" w14:textId="00B644E7" w:rsidR="00B94CE8" w:rsidRPr="00EC4017" w:rsidRDefault="00EC4017">
            <w:pPr>
              <w:ind w:left="30"/>
              <w:jc w:val="left"/>
            </w:pPr>
            <w:r>
              <w:t>Jean</w:t>
            </w:r>
          </w:p>
        </w:tc>
      </w:tr>
      <w:tr w:rsidR="00B94CE8" w14:paraId="6A01D8C4" w14:textId="77777777" w:rsidTr="00EC4017">
        <w:tc>
          <w:tcPr>
            <w:tcW w:w="15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F3515" w14:textId="77777777" w:rsidR="00B94CE8" w:rsidRDefault="00B94CE8">
            <w:pPr>
              <w:jc w:val="left"/>
            </w:pPr>
          </w:p>
        </w:tc>
        <w:tc>
          <w:tcPr>
            <w:tcW w:w="99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642CC3" w14:textId="77777777" w:rsidR="00B94CE8" w:rsidRDefault="00B94CE8">
            <w:pPr>
              <w:ind w:left="34"/>
              <w:jc w:val="left"/>
            </w:pPr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160F46" w14:textId="77777777" w:rsidR="00B94CE8" w:rsidRDefault="00B94CE8">
            <w:pPr>
              <w:ind w:left="34"/>
              <w:jc w:val="left"/>
            </w:pPr>
          </w:p>
        </w:tc>
        <w:tc>
          <w:tcPr>
            <w:tcW w:w="19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54F9D9" w14:textId="77777777" w:rsidR="00B94CE8" w:rsidRDefault="00B94CE8">
            <w:pPr>
              <w:ind w:left="30"/>
              <w:jc w:val="left"/>
            </w:pPr>
          </w:p>
        </w:tc>
      </w:tr>
    </w:tbl>
    <w:p w14:paraId="63E5B65C" w14:textId="77777777" w:rsidR="00B94CE8" w:rsidRDefault="00B94CE8"/>
    <w:p w14:paraId="7E91DB7B" w14:textId="77777777" w:rsidR="00B94CE8" w:rsidRDefault="005F7FA1">
      <w:r>
        <w:br w:type="page"/>
      </w:r>
    </w:p>
    <w:p w14:paraId="16358737" w14:textId="77777777" w:rsidR="00B94CE8" w:rsidRDefault="005F7FA1">
      <w:pPr>
        <w:spacing w:before="360" w:after="120"/>
      </w:pPr>
      <w:r>
        <w:rPr>
          <w:rFonts w:ascii="Arial" w:eastAsia="Arial" w:hAnsi="Arial" w:cs="Arial"/>
          <w:b/>
          <w:sz w:val="28"/>
        </w:rPr>
        <w:lastRenderedPageBreak/>
        <w:t>Conteúdo</w:t>
      </w:r>
    </w:p>
    <w:p w14:paraId="1E9100E1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1.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Introdução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3BDB7E8C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1.1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Visão geral do documento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6E928D49" w14:textId="77777777" w:rsidR="00B94CE8" w:rsidRDefault="005F7FA1">
      <w:pPr>
        <w:tabs>
          <w:tab w:val="left" w:pos="96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sz w:val="20"/>
          <w:szCs w:val="20"/>
        </w:rPr>
        <w:t>1.2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Convenções, termos e abreviações</w:t>
      </w:r>
      <w:r>
        <w:rPr>
          <w:rFonts w:ascii="Arial" w:eastAsia="Arial" w:hAnsi="Arial" w:cs="Arial"/>
          <w:b/>
          <w:sz w:val="22"/>
        </w:rPr>
        <w:tab/>
      </w:r>
    </w:p>
    <w:p w14:paraId="07430DDA" w14:textId="77777777" w:rsidR="00B94CE8" w:rsidRPr="00604D3D" w:rsidRDefault="005F7FA1" w:rsidP="00604D3D">
      <w:pPr>
        <w:tabs>
          <w:tab w:val="left" w:pos="1200"/>
          <w:tab w:val="right" w:pos="9060"/>
        </w:tabs>
        <w:spacing w:before="0" w:after="0"/>
        <w:ind w:left="720"/>
        <w:jc w:val="left"/>
        <w:rPr>
          <w:sz w:val="18"/>
          <w:szCs w:val="18"/>
        </w:rPr>
      </w:pPr>
      <w:r w:rsidRPr="00604D3D">
        <w:rPr>
          <w:rFonts w:ascii="Arial" w:eastAsia="Arial" w:hAnsi="Arial" w:cs="Arial"/>
          <w:i/>
          <w:sz w:val="18"/>
          <w:szCs w:val="18"/>
        </w:rPr>
        <w:t>1.2.1</w:t>
      </w:r>
      <w:r w:rsidRPr="00604D3D">
        <w:rPr>
          <w:rFonts w:ascii="Arial" w:eastAsia="Arial" w:hAnsi="Arial" w:cs="Arial"/>
          <w:sz w:val="18"/>
          <w:szCs w:val="18"/>
        </w:rPr>
        <w:tab/>
        <w:t>Identificação dos requisitos/casos de uso</w:t>
      </w:r>
      <w:r w:rsidRPr="00604D3D">
        <w:rPr>
          <w:rFonts w:ascii="Arial" w:eastAsia="Arial" w:hAnsi="Arial" w:cs="Arial"/>
          <w:sz w:val="18"/>
          <w:szCs w:val="18"/>
        </w:rPr>
        <w:tab/>
      </w:r>
    </w:p>
    <w:p w14:paraId="32772010" w14:textId="77777777" w:rsidR="00B94CE8" w:rsidRDefault="005F7FA1" w:rsidP="00604D3D">
      <w:pPr>
        <w:tabs>
          <w:tab w:val="left" w:pos="1200"/>
          <w:tab w:val="right" w:pos="9060"/>
        </w:tabs>
        <w:spacing w:before="0" w:after="0"/>
        <w:ind w:left="720"/>
        <w:jc w:val="left"/>
      </w:pPr>
      <w:r w:rsidRPr="00604D3D">
        <w:rPr>
          <w:rFonts w:ascii="Arial" w:eastAsia="Arial" w:hAnsi="Arial" w:cs="Arial"/>
          <w:i/>
          <w:sz w:val="18"/>
          <w:szCs w:val="18"/>
        </w:rPr>
        <w:t>1.2.2</w:t>
      </w:r>
      <w:r w:rsidRPr="00604D3D">
        <w:rPr>
          <w:rFonts w:ascii="Arial" w:eastAsia="Arial" w:hAnsi="Arial" w:cs="Arial"/>
          <w:sz w:val="18"/>
          <w:szCs w:val="18"/>
        </w:rPr>
        <w:tab/>
        <w:t>Prioridades dos requisitos/casos de uso</w:t>
      </w:r>
      <w:r>
        <w:rPr>
          <w:rFonts w:ascii="Arial" w:eastAsia="Arial" w:hAnsi="Arial" w:cs="Arial"/>
          <w:sz w:val="20"/>
        </w:rPr>
        <w:tab/>
      </w:r>
    </w:p>
    <w:p w14:paraId="1F15E4AD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2.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Visão geral do sistema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25F272AD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2.1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Abrangência e sistemas relacionados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612628AB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2.2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Descrição dos Usuários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0FF30F73" w14:textId="77777777" w:rsidR="00B94CE8" w:rsidRDefault="005F7FA1">
      <w:pPr>
        <w:tabs>
          <w:tab w:val="left" w:pos="48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i/>
          <w:sz w:val="20"/>
          <w:szCs w:val="20"/>
        </w:rPr>
        <w:t>3.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Casos de Uso</w:t>
      </w:r>
      <w:r>
        <w:rPr>
          <w:rFonts w:ascii="Arial" w:eastAsia="Arial" w:hAnsi="Arial" w:cs="Arial"/>
          <w:b/>
          <w:i/>
        </w:rPr>
        <w:tab/>
      </w:r>
    </w:p>
    <w:p w14:paraId="7AA474C2" w14:textId="77777777" w:rsidR="0047502A" w:rsidRPr="003E37F8" w:rsidRDefault="0047502A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[UC01] Realizar Busca de Serviços</w:t>
      </w:r>
    </w:p>
    <w:p w14:paraId="179CE2A2" w14:textId="19FA5018" w:rsidR="00E540A1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[UC02] Cadastrar Alunos</w:t>
      </w:r>
    </w:p>
    <w:p w14:paraId="12202958" w14:textId="51C5AB2A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[UC03</w:t>
      </w:r>
      <w:r w:rsidR="0047502A" w:rsidRPr="003E37F8">
        <w:rPr>
          <w:rFonts w:ascii="Arial" w:eastAsia="Arial" w:hAnsi="Arial" w:cs="Arial"/>
          <w:sz w:val="18"/>
          <w:szCs w:val="18"/>
        </w:rPr>
        <w:t xml:space="preserve">] Cadastrar </w:t>
      </w:r>
      <w:r w:rsidR="00E21174">
        <w:rPr>
          <w:rFonts w:ascii="Arial" w:eastAsia="Arial" w:hAnsi="Arial" w:cs="Arial"/>
          <w:sz w:val="18"/>
          <w:szCs w:val="18"/>
        </w:rPr>
        <w:t>Administradores</w:t>
      </w:r>
    </w:p>
    <w:p w14:paraId="76DED9FA" w14:textId="62D794DA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[UC04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usuário</w:t>
      </w:r>
    </w:p>
    <w:p w14:paraId="5E5D30D2" w14:textId="2CA9FB78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[UC05</w:t>
      </w:r>
      <w:r w:rsidR="0047502A" w:rsidRPr="003E37F8">
        <w:rPr>
          <w:rFonts w:ascii="Arial" w:eastAsia="Arial" w:hAnsi="Arial" w:cs="Arial"/>
          <w:sz w:val="18"/>
          <w:szCs w:val="18"/>
        </w:rPr>
        <w:t>] Cadastrar Cardápio RU</w:t>
      </w:r>
    </w:p>
    <w:p w14:paraId="3826E2CC" w14:textId="5DE4C5CC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[UC06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do cardápio</w:t>
      </w:r>
    </w:p>
    <w:p w14:paraId="46D78546" w14:textId="05D75D38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[UC07</w:t>
      </w:r>
      <w:r w:rsidR="0047502A" w:rsidRPr="003E37F8">
        <w:rPr>
          <w:rFonts w:ascii="Arial" w:eastAsia="Arial" w:hAnsi="Arial" w:cs="Arial"/>
          <w:sz w:val="18"/>
          <w:szCs w:val="18"/>
        </w:rPr>
        <w:t>] Visualizar Cardápio do RU</w:t>
      </w:r>
    </w:p>
    <w:p w14:paraId="5520AE1D" w14:textId="0C6B052E" w:rsidR="0047502A" w:rsidRPr="003E37F8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[UC08</w:t>
      </w:r>
      <w:r w:rsidR="0047502A" w:rsidRPr="003E37F8">
        <w:rPr>
          <w:rFonts w:ascii="Arial" w:eastAsia="Arial" w:hAnsi="Arial" w:cs="Arial"/>
          <w:sz w:val="18"/>
          <w:szCs w:val="18"/>
        </w:rPr>
        <w:t>] Cadastrar Linha de Ônibus</w:t>
      </w:r>
    </w:p>
    <w:p w14:paraId="61C466A6" w14:textId="578E4734" w:rsidR="0047502A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[UC09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da linha</w:t>
      </w:r>
    </w:p>
    <w:p w14:paraId="46A2DF85" w14:textId="457D066C" w:rsidR="0047502A" w:rsidRDefault="00E540A1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[UC10</w:t>
      </w:r>
      <w:r w:rsidR="0047502A" w:rsidRPr="003E37F8">
        <w:rPr>
          <w:rFonts w:ascii="Arial" w:eastAsia="Arial" w:hAnsi="Arial" w:cs="Arial"/>
          <w:sz w:val="18"/>
          <w:szCs w:val="18"/>
        </w:rPr>
        <w:t>] Visualizar Linha de Ônibus</w:t>
      </w:r>
    </w:p>
    <w:p w14:paraId="61962DC0" w14:textId="1AD670BC" w:rsidR="003C128C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C128C">
        <w:rPr>
          <w:rFonts w:ascii="Arial" w:eastAsia="Arial" w:hAnsi="Arial" w:cs="Arial"/>
          <w:sz w:val="18"/>
          <w:szCs w:val="18"/>
        </w:rPr>
        <w:t>[UC11] Visualizar Agenda</w:t>
      </w:r>
    </w:p>
    <w:p w14:paraId="7165DCC3" w14:textId="7DC9897C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[UC12</w:t>
      </w:r>
      <w:r w:rsidR="0047502A" w:rsidRPr="003E37F8">
        <w:rPr>
          <w:rFonts w:ascii="Arial" w:eastAsia="Arial" w:hAnsi="Arial" w:cs="Arial"/>
          <w:sz w:val="18"/>
          <w:szCs w:val="18"/>
        </w:rPr>
        <w:t>] Visualizar Evento</w:t>
      </w:r>
    </w:p>
    <w:p w14:paraId="6BD310CF" w14:textId="6A84F59E" w:rsidR="0047502A" w:rsidRPr="003E37F8" w:rsidRDefault="0047502A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 w:rsidRPr="003E37F8">
        <w:rPr>
          <w:rFonts w:ascii="Arial" w:eastAsia="Arial" w:hAnsi="Arial" w:cs="Arial"/>
          <w:sz w:val="18"/>
          <w:szCs w:val="18"/>
        </w:rPr>
        <w:t>[</w:t>
      </w:r>
      <w:r w:rsidR="003C128C">
        <w:rPr>
          <w:rFonts w:ascii="Arial" w:eastAsia="Arial" w:hAnsi="Arial" w:cs="Arial"/>
          <w:sz w:val="18"/>
          <w:szCs w:val="18"/>
        </w:rPr>
        <w:t>UC13</w:t>
      </w:r>
      <w:r w:rsidRPr="003E37F8">
        <w:rPr>
          <w:rFonts w:ascii="Arial" w:eastAsia="Arial" w:hAnsi="Arial" w:cs="Arial"/>
          <w:sz w:val="18"/>
          <w:szCs w:val="18"/>
        </w:rPr>
        <w:t>] Incluir Evento</w:t>
      </w:r>
    </w:p>
    <w:p w14:paraId="1B38CBAA" w14:textId="7D05D729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[UC14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evento</w:t>
      </w:r>
    </w:p>
    <w:p w14:paraId="6CE9F2FA" w14:textId="2A13396C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[UC15</w:t>
      </w:r>
      <w:r w:rsidR="0047502A" w:rsidRPr="003E37F8">
        <w:rPr>
          <w:rFonts w:ascii="Arial" w:eastAsia="Arial" w:hAnsi="Arial" w:cs="Arial"/>
          <w:sz w:val="18"/>
          <w:szCs w:val="18"/>
        </w:rPr>
        <w:t>] Visualizar Departamento</w:t>
      </w:r>
    </w:p>
    <w:p w14:paraId="661B3FD4" w14:textId="00700682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[UC16</w:t>
      </w:r>
      <w:r w:rsidR="0047502A" w:rsidRPr="003E37F8">
        <w:rPr>
          <w:rFonts w:ascii="Arial" w:eastAsia="Arial" w:hAnsi="Arial" w:cs="Arial"/>
          <w:sz w:val="18"/>
          <w:szCs w:val="18"/>
        </w:rPr>
        <w:t>] Incluir Departamento</w:t>
      </w:r>
    </w:p>
    <w:p w14:paraId="3E6C8E25" w14:textId="41D0256B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[UC17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Departamento</w:t>
      </w:r>
    </w:p>
    <w:p w14:paraId="6595EB05" w14:textId="3226B0D3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[UC18</w:t>
      </w:r>
      <w:r w:rsidR="0047502A" w:rsidRPr="003E37F8">
        <w:rPr>
          <w:rFonts w:ascii="Arial" w:eastAsia="Arial" w:hAnsi="Arial" w:cs="Arial"/>
          <w:sz w:val="18"/>
          <w:szCs w:val="18"/>
        </w:rPr>
        <w:t>] Visualizar Estação de Ônibus</w:t>
      </w:r>
    </w:p>
    <w:p w14:paraId="436606E4" w14:textId="50E0E40E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[UC19</w:t>
      </w:r>
      <w:r w:rsidR="0047502A" w:rsidRPr="003E37F8">
        <w:rPr>
          <w:rFonts w:ascii="Arial" w:eastAsia="Arial" w:hAnsi="Arial" w:cs="Arial"/>
          <w:sz w:val="18"/>
          <w:szCs w:val="18"/>
        </w:rPr>
        <w:t>] Incluir Estação de Ônibus</w:t>
      </w:r>
    </w:p>
    <w:p w14:paraId="3C233E22" w14:textId="4AD35664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[UC20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Estação</w:t>
      </w:r>
    </w:p>
    <w:p w14:paraId="2F136802" w14:textId="09012909" w:rsidR="0047502A" w:rsidRPr="003E37F8" w:rsidRDefault="003C128C" w:rsidP="00604D3D">
      <w:pPr>
        <w:tabs>
          <w:tab w:val="right" w:pos="9060"/>
        </w:tabs>
        <w:spacing w:before="0" w:after="0"/>
        <w:ind w:left="72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[UC21</w:t>
      </w:r>
      <w:r w:rsidR="0047502A" w:rsidRPr="003E37F8">
        <w:rPr>
          <w:rFonts w:ascii="Arial" w:eastAsia="Arial" w:hAnsi="Arial" w:cs="Arial"/>
          <w:sz w:val="18"/>
          <w:szCs w:val="18"/>
        </w:rPr>
        <w:t>] Cadastrar Restaurante</w:t>
      </w:r>
    </w:p>
    <w:p w14:paraId="1689DD69" w14:textId="085F87E4" w:rsidR="00B94CE8" w:rsidRDefault="003C128C" w:rsidP="00604D3D">
      <w:pPr>
        <w:tabs>
          <w:tab w:val="right" w:pos="9060"/>
        </w:tabs>
        <w:spacing w:before="0" w:after="0"/>
        <w:ind w:left="720"/>
        <w:jc w:val="left"/>
      </w:pPr>
      <w:r>
        <w:rPr>
          <w:rFonts w:ascii="Arial" w:eastAsia="Arial" w:hAnsi="Arial" w:cs="Arial"/>
          <w:sz w:val="18"/>
          <w:szCs w:val="18"/>
        </w:rPr>
        <w:t>[UC22</w:t>
      </w:r>
      <w:r w:rsidR="0047502A" w:rsidRPr="003E37F8">
        <w:rPr>
          <w:rFonts w:ascii="Arial" w:eastAsia="Arial" w:hAnsi="Arial" w:cs="Arial"/>
          <w:sz w:val="18"/>
          <w:szCs w:val="18"/>
        </w:rPr>
        <w:t>] Verificar existência de Restaurante</w:t>
      </w:r>
      <w:r w:rsidR="005F7FA1">
        <w:rPr>
          <w:rFonts w:ascii="Arial" w:eastAsia="Arial" w:hAnsi="Arial" w:cs="Arial"/>
          <w:sz w:val="20"/>
        </w:rPr>
        <w:tab/>
      </w:r>
    </w:p>
    <w:p w14:paraId="41FFBFF7" w14:textId="77777777" w:rsidR="00B94CE8" w:rsidRPr="00604D3D" w:rsidRDefault="005F7FA1">
      <w:pPr>
        <w:tabs>
          <w:tab w:val="left" w:pos="48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4.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Requisitos não-funcionais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0B7430C3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4.1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Usabilidade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037F6E01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4.2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Confiabilidade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4AABC294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4.3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Desempenho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3A5473AB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4.4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Segurança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54E64109" w14:textId="77777777" w:rsidR="00B94CE8" w:rsidRPr="00604D3D" w:rsidRDefault="005F7FA1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4.5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Hardware e software</w:t>
      </w:r>
      <w:r w:rsidRPr="00604D3D">
        <w:rPr>
          <w:rFonts w:ascii="Arial" w:eastAsia="Arial" w:hAnsi="Arial" w:cs="Arial"/>
          <w:b/>
          <w:sz w:val="20"/>
          <w:szCs w:val="20"/>
        </w:rPr>
        <w:tab/>
      </w:r>
    </w:p>
    <w:p w14:paraId="3783EC71" w14:textId="77777777" w:rsidR="003E37F8" w:rsidRPr="00604D3D" w:rsidRDefault="005F7FA1" w:rsidP="003E37F8">
      <w:pPr>
        <w:tabs>
          <w:tab w:val="left" w:pos="960"/>
          <w:tab w:val="right" w:pos="9060"/>
        </w:tabs>
        <w:spacing w:before="120" w:after="0"/>
        <w:jc w:val="left"/>
        <w:rPr>
          <w:rFonts w:ascii="Arial" w:eastAsia="Arial" w:hAnsi="Arial" w:cs="Arial"/>
          <w:b/>
          <w:sz w:val="20"/>
          <w:szCs w:val="20"/>
        </w:rPr>
      </w:pPr>
      <w:r w:rsidRPr="00604D3D">
        <w:rPr>
          <w:rFonts w:ascii="Arial" w:eastAsia="Arial" w:hAnsi="Arial" w:cs="Arial"/>
          <w:b/>
          <w:sz w:val="20"/>
          <w:szCs w:val="20"/>
        </w:rPr>
        <w:t>4.6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sz w:val="20"/>
          <w:szCs w:val="20"/>
        </w:rPr>
        <w:t>Adequação a padrões</w:t>
      </w:r>
    </w:p>
    <w:p w14:paraId="306395EA" w14:textId="5B128916" w:rsidR="00B94CE8" w:rsidRPr="00604D3D" w:rsidRDefault="005F7FA1" w:rsidP="003E37F8">
      <w:pPr>
        <w:tabs>
          <w:tab w:val="left" w:pos="960"/>
          <w:tab w:val="right" w:pos="9060"/>
        </w:tabs>
        <w:spacing w:before="120" w:after="0"/>
        <w:jc w:val="left"/>
        <w:rPr>
          <w:sz w:val="20"/>
          <w:szCs w:val="20"/>
        </w:rPr>
      </w:pPr>
      <w:r w:rsidRPr="00604D3D">
        <w:rPr>
          <w:rFonts w:ascii="Arial" w:eastAsia="Arial" w:hAnsi="Arial" w:cs="Arial"/>
          <w:b/>
          <w:i/>
          <w:sz w:val="20"/>
          <w:szCs w:val="20"/>
        </w:rPr>
        <w:t>Apêndices</w:t>
      </w:r>
      <w:r w:rsidRPr="00604D3D">
        <w:rPr>
          <w:rFonts w:ascii="Arial" w:eastAsia="Arial" w:hAnsi="Arial" w:cs="Arial"/>
          <w:b/>
          <w:i/>
          <w:sz w:val="20"/>
          <w:szCs w:val="20"/>
        </w:rPr>
        <w:tab/>
      </w:r>
    </w:p>
    <w:p w14:paraId="4DFA006C" w14:textId="2A87E20B" w:rsidR="00B94CE8" w:rsidRDefault="005F7FA1" w:rsidP="000571FA">
      <w:pPr>
        <w:tabs>
          <w:tab w:val="left" w:pos="480"/>
          <w:tab w:val="right" w:pos="9060"/>
        </w:tabs>
        <w:spacing w:before="120" w:after="0"/>
        <w:jc w:val="left"/>
      </w:pPr>
      <w:r w:rsidRPr="00604D3D">
        <w:rPr>
          <w:rFonts w:ascii="Arial" w:eastAsia="Arial" w:hAnsi="Arial" w:cs="Arial"/>
          <w:b/>
          <w:i/>
          <w:sz w:val="20"/>
          <w:szCs w:val="20"/>
        </w:rPr>
        <w:t>A</w:t>
      </w:r>
      <w:r w:rsidRPr="00604D3D">
        <w:rPr>
          <w:rFonts w:ascii="Arial" w:eastAsia="Arial" w:hAnsi="Arial" w:cs="Arial"/>
          <w:sz w:val="20"/>
          <w:szCs w:val="20"/>
        </w:rPr>
        <w:tab/>
      </w:r>
      <w:r w:rsidRPr="00604D3D">
        <w:rPr>
          <w:rFonts w:ascii="Arial" w:eastAsia="Arial" w:hAnsi="Arial" w:cs="Arial"/>
          <w:b/>
          <w:i/>
          <w:sz w:val="20"/>
          <w:szCs w:val="20"/>
        </w:rPr>
        <w:t>Descrição da interface com o usuário</w:t>
      </w:r>
      <w:r>
        <w:br w:type="page"/>
      </w:r>
    </w:p>
    <w:p w14:paraId="0AEF18A9" w14:textId="77777777" w:rsidR="00B94CE8" w:rsidRDefault="005F7FA1">
      <w:pPr>
        <w:pStyle w:val="Ttulo1"/>
        <w:numPr>
          <w:ilvl w:val="0"/>
          <w:numId w:val="2"/>
        </w:numPr>
      </w:pPr>
      <w:bookmarkStart w:id="0" w:name="h.gjdgxs" w:colFirst="0" w:colLast="0"/>
      <w:bookmarkEnd w:id="0"/>
      <w:r>
        <w:lastRenderedPageBreak/>
        <w:t>Introdução</w:t>
      </w:r>
    </w:p>
    <w:p w14:paraId="1191D4AD" w14:textId="77777777" w:rsidR="00B94CE8" w:rsidRDefault="005F7FA1">
      <w:pPr>
        <w:rPr>
          <w:rFonts w:ascii="Arial" w:eastAsia="Arial" w:hAnsi="Arial" w:cs="Arial"/>
        </w:rPr>
      </w:pPr>
      <w:bookmarkStart w:id="1" w:name="h.30j0zll" w:colFirst="0" w:colLast="0"/>
      <w:bookmarkEnd w:id="1"/>
      <w:r>
        <w:rPr>
          <w:rFonts w:ascii="Arial" w:eastAsia="Arial" w:hAnsi="Arial" w:cs="Arial"/>
        </w:rPr>
        <w:t>Este documento especifica os casos de uso do sistema iRural, fornecendo aos desenvolvedores as informações necessárias para o projeto e implementação, assim como para a realização dos testes e homologação do sistema.</w:t>
      </w:r>
    </w:p>
    <w:p w14:paraId="6CBDD5C4" w14:textId="77777777" w:rsidR="006447E8" w:rsidRDefault="006447E8">
      <w:pPr>
        <w:rPr>
          <w:rFonts w:ascii="Arial" w:eastAsia="Arial" w:hAnsi="Arial" w:cs="Arial"/>
        </w:rPr>
      </w:pPr>
    </w:p>
    <w:p w14:paraId="49BEA249" w14:textId="77777777" w:rsidR="006447E8" w:rsidRDefault="006447E8">
      <w:pPr>
        <w:rPr>
          <w:rFonts w:ascii="Arial" w:eastAsia="Arial" w:hAnsi="Arial" w:cs="Arial"/>
        </w:rPr>
      </w:pPr>
    </w:p>
    <w:p w14:paraId="0ED2353E" w14:textId="4F0ACF41" w:rsidR="006447E8" w:rsidRDefault="00A04D84">
      <w:pPr>
        <w:rPr>
          <w:rFonts w:ascii="Arial" w:eastAsia="Arial" w:hAnsi="Arial" w:cs="Arial"/>
        </w:rPr>
      </w:pPr>
      <w:r>
        <w:rPr>
          <w:noProof/>
        </w:rPr>
        <w:pict w14:anchorId="285DE3EF">
          <v:group id="Group 38" o:spid="_x0000_s1061" style="position:absolute;left:0;text-align:left;margin-left:-8.65pt;margin-top:9.95pt;width:439.5pt;height:348.15pt;z-index:251659264;mso-width-relative:margin;mso-height-relative:margin" coordsize="3629,1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">
            <v:group id="Group 36" o:spid="_x0000_s1062" style="position:absolute;left:2;top:2;width:3625;height:1404" coordorigin="2,2" coordsize="3625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group id="Group 15" o:spid="_x0000_s1063" style="position:absolute;left:2;top:2;width:987;height:327" coordorigin="2,2" coordsize="987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4" o:spid="_x0000_s1064" style="position:absolute;left:2;top:2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FoscA&#10;AADbAAAADwAAAGRycy9kb3ducmV2LnhtbESP3WrCQBSE7wt9h+UUelN0U4Uq0VXS0EpBEPxB8O6Q&#10;PSah2bPp7lZTn94VCl4OM/MNM513phEncr62rOC1n4AgLqyuuVSw2372xiB8QNbYWCYFf+RhPnt8&#10;mGKq7ZnXdNqEUkQI+xQVVCG0qZS+qMig79uWOHpH6wyGKF0ptcNzhJtGDpLkTRqsOS5U2FJeUfG9&#10;+TUKVofR4idzF7PcfxxfFln+PvT5Wqnnpy6bgAjUhXv4v/2lFQwHcPs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BBaLHAAAA2wAAAA8AAAAAAAAAAAAAAAAAmAIAAGRy&#10;cy9kb3ducmV2LnhtbFBLBQYAAAAABAAEAPUAAACMAwAAAAA=&#10;" fillcolor="#d9d9d9" stroked="f"/>
                <v:group id="Group 13" o:spid="_x0000_s1065" style="position:absolute;left:2;top:2;width:987;height:327" coordorigin="2,2" coordsize="987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4" o:spid="_x0000_s1066" style="position:absolute;left:30;top:2;width:929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4TccA&#10;AADbAAAADwAAAGRycy9kb3ducmV2LnhtbESP3WrCQBSE7wt9h+UUvCm6qRaV6CoxtFIoFPxB8O6Q&#10;PSah2bNxd6tpn75bKHg5zMw3zHzZmUZcyPnasoKnQQKCuLC65lLBfvfan4LwAVljY5kUfJOH5eL+&#10;bo6ptlfe0GUbShEh7FNUUIXQplL6oiKDfmBb4uidrDMYonSl1A6vEW4aOUySsTRYc1yosKW8ouJz&#10;+2UUfBwn63Pmfsz74eX0uM7y1cjnG6V6D102AxGoC7fwf/tNKxg9w9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OE3HAAAA2wAAAA8AAAAAAAAAAAAAAAAAmAIAAGRy&#10;cy9kb3ducmV2LnhtbFBLBQYAAAAABAAEAPUAAACMAwAAAAA=&#10;" fillcolor="#d9d9d9" stroked="f">
                    <v:textbox>
                      <w:txbxContent>
                        <w:p w14:paraId="77EBE774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Problema</w:t>
                          </w:r>
                        </w:p>
                      </w:txbxContent>
                    </v:textbox>
                  </v:rect>
                  <v:rect id="Rectangle 12" o:spid="_x0000_s1067" style="position:absolute;left:2;top:2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uV8MA&#10;AADbAAAADwAAAGRycy9kb3ducmV2LnhtbESPQWvCQBSE7wX/w/KE3sxGg6GkWUW0hV4bW3p9ZF+T&#10;aPZtzG6TtL/eFYQeh5n5hsm3k2nFQL1rLCtYRjEI4tLqhisFH8fXxRMI55E1tpZJwS852G5mDzlm&#10;2o78TkPhKxEg7DJUUHvfZVK6siaDLrIdcfC+bW/QB9lXUvc4Brhp5SqOU2mw4bBQY0f7mspz8WMU&#10;fP0ln1S8VKk90GAvJ39xwzlV6nE+7Z5BeJr8f/jeftMKkjXcvoQ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luV8MAAADbAAAADwAAAAAAAAAAAAAAAACYAgAAZHJzL2Rv&#10;d25yZXYueG1sUEsFBgAAAAAEAAQA9QAAAIgDAAAAAA==&#10;" filled="f" strokecolor="#a0a0a0" strokeweight="19e-5mm"/>
                </v:group>
              </v:group>
              <v:group id="Group 17" o:spid="_x0000_s1068" style="position:absolute;left:989;top:2;width:2638;height:327" coordorigin="989,2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5" o:spid="_x0000_s1069" style="position:absolute;left:1017;top:2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>
                  <v:textbox>
                    <w:txbxContent>
                      <w:p w14:paraId="301B33CB" w14:textId="77777777" w:rsidR="006447E8" w:rsidRPr="00B326A6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 w:cs="Arial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B326A6">
                          <w:rPr>
                            <w:rFonts w:ascii="Arial" w:hAnsi="Arial" w:cs="Arial"/>
                            <w:b/>
                            <w:i/>
                            <w:sz w:val="28"/>
                            <w:szCs w:val="28"/>
                          </w:rPr>
                          <w:t>Locomoção dentro do campus, acesso a informações sobre departamentos e serviços.</w:t>
                        </w:r>
                      </w:p>
                    </w:txbxContent>
                  </v:textbox>
                </v:rect>
                <v:rect id="Rectangle 16" o:spid="_x0000_s1070" style="position:absolute;left:989;top:2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oVMIA&#10;AADbAAAADwAAAGRycy9kb3ducmV2LnhtbESPQWvCQBSE70L/w/IEb7pJA0FSVxFbwWtTxesj+5pE&#10;s2+T7Jqk/fXdQqHHYWa+YTa7yTRioN7VlhXEqwgEcWF1zaWC88dxuQbhPLLGxjIp+CIHu+3TbIOZ&#10;tiO/05D7UgQIuwwVVN63mZSuqMigW9mWOHiftjfog+xLqXscA9w08jmKUmmw5rBQYUuHiop7/jAK&#10;rt/JhfK3MrWvNNju5js33FOlFvNp/wLC0+T/w3/tk1aQxP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mhUwgAAANsAAAAPAAAAAAAAAAAAAAAAAJgCAABkcnMvZG93&#10;bnJldi54bWxQSwUGAAAAAAQABAD1AAAAhwMAAAAA&#10;" filled="f" strokecolor="#a0a0a0" strokeweight="19e-5mm"/>
              </v:group>
              <v:group id="Group 21" o:spid="_x0000_s1071" style="position:absolute;left:2;top:329;width:987;height:328" coordorigin="2,329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20" o:spid="_x0000_s1072" style="position:absolute;left:2;top:329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VfMYA&#10;AADbAAAADwAAAGRycy9kb3ducmV2LnhtbESPQWvCQBSE74L/YXkFL1I3tWBL6ioxWCkIglaE3h7Z&#10;ZxKafZvubjXtr3cFweMwM98w03lnGnEi52vLCp5GCQjiwuqaSwX7z/fHVxA+IGtsLJOCP/Iwn/V7&#10;U0y1PfOWTrtQighhn6KCKoQ2ldIXFRn0I9sSR+9oncEQpSuldniOcNPIcZJMpMGa40KFLeUVFd+7&#10;X6Ng8/Wy+sncv1kflsfhKssXzz7fKjV46LI3EIG6cA/f2h9awXgC1y/xB8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OVfMYAAADbAAAADwAAAAAAAAAAAAAAAACYAgAAZHJz&#10;L2Rvd25yZXYueG1sUEsFBgAAAAAEAAQA9QAAAIsDAAAAAA==&#10;" fillcolor="#d9d9d9" stroked="f"/>
                <v:group id="Group 19" o:spid="_x0000_s1073" style="position:absolute;left:2;top:329;width:987;height:328" coordorigin="2,329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6" o:spid="_x0000_s1074" style="position:absolute;left:30;top:330;width:929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Cklc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OjV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pJXEAAAA2wAAAA8AAAAAAAAAAAAAAAAAmAIAAGRycy9k&#10;b3ducmV2LnhtbFBLBQYAAAAABAAEAPUAAACJAwAAAAA=&#10;" fillcolor="#d9d9d9" stroked="f">
                    <v:textbox>
                      <w:txbxContent>
                        <w:p w14:paraId="1E9EC6E5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Pessoas Atingidas</w:t>
                          </w:r>
                        </w:p>
                      </w:txbxContent>
                    </v:textbox>
                  </v:rect>
                  <v:rect id="Rectangle 18" o:spid="_x0000_s1075" style="position:absolute;left:2;top:329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3yj8EA&#10;AADbAAAADwAAAGRycy9kb3ducmV2LnhtbESPQYvCMBSE7wv+h/AEb2uqQlmrUcRdwetWxeujebbV&#10;5qU2sdb99UYQ9jjMzDfMfNmZSrTUuNKygtEwAkGcWV1yrmC/23x+gXAeWWNlmRQ8yMFy0fuYY6Lt&#10;nX+pTX0uAoRdggoK7+tESpcVZNANbU0cvJNtDPogm1zqBu8Bbio5jqJYGiw5LBRY07qg7JLejILj&#10;3+RA6U8e229q7fXsr669xEoN+t1qBsJT5//D7/ZWKxhP4fUl/A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N8o/BAAAA2wAAAA8AAAAAAAAAAAAAAAAAmAIAAGRycy9kb3du&#10;cmV2LnhtbFBLBQYAAAAABAAEAPUAAACGAwAAAAA=&#10;" filled="f" strokecolor="#a0a0a0" strokeweight="19e-5mm"/>
                </v:group>
              </v:group>
              <v:group id="Group 23" o:spid="_x0000_s1076" style="position:absolute;left:989;top:329;width:2638;height:327" coordorigin="989,329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rect id="Rectangle 7" o:spid="_x0000_s1077" style="position:absolute;left:1017;top:329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<v:textbox>
                    <w:txbxContent>
                      <w:p w14:paraId="4C40F1FE" w14:textId="77777777" w:rsidR="006447E8" w:rsidRPr="00B326A6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Alunos, Funcionários e visitantes.</w:t>
                        </w:r>
                      </w:p>
                    </w:txbxContent>
                  </v:textbox>
                </v:rect>
                <v:rect id="Rectangle 22" o:spid="_x0000_s1078" style="position:absolute;left:989;top:329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4isIA&#10;AADbAAAADwAAAGRycy9kb3ducmV2LnhtbESPT4vCMBTE74LfITxhb5rqskWqUcQ/sFer4vXRPNtq&#10;81KbWLt++s3CgsdhZn7DzJedqURLjSstKxiPIhDEmdUl5wqOh91wCsJ5ZI2VZVLwQw6Wi35vjom2&#10;T95Tm/pcBAi7BBUU3teJlC4ryKAb2Zo4eBfbGPRBNrnUDT4D3FRyEkWxNFhyWCiwpnVB2S19GAXn&#10;1+eJ0m0e2w219n71d9feYqU+Bt1qBsJT59/h//a3VjD5gr8v4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PiKwgAAANsAAAAPAAAAAAAAAAAAAAAAAJgCAABkcnMvZG93&#10;bnJldi54bWxQSwUGAAAAAAQABAD1AAAAhwMAAAAA&#10;" filled="f" strokecolor="#a0a0a0" strokeweight="19e-5mm"/>
              </v:group>
              <v:group id="Group 27" o:spid="_x0000_s1079" style="position:absolute;left:2;top:656;width:987;height:328" coordorigin="2,656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26" o:spid="_x0000_s1080" style="position:absolute;left:2;top:656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ok8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uj1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qJPEAAAA2wAAAA8AAAAAAAAAAAAAAAAAmAIAAGRycy9k&#10;b3ducmV2LnhtbFBLBQYAAAAABAAEAPUAAACJAwAAAAA=&#10;" fillcolor="#d9d9d9" stroked="f"/>
                <v:group id="Group 25" o:spid="_x0000_s1081" style="position:absolute;left:2;top:656;width:987;height:328" coordorigin="2,656" coordsize="987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8" o:spid="_x0000_s1082" style="position:absolute;left:30;top:658;width:929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Tf8cA&#10;AADbAAAADwAAAGRycy9kb3ducmV2LnhtbESPQWvCQBSE7wX/w/KEXkrdmEKV6CoxtCIUBLUUentk&#10;n0kw+zbd3Wrsr+8WCh6HmfmGmS9704ozOd9YVjAeJSCIS6sbrhS8H14fpyB8QNbYWiYFV/KwXAzu&#10;5phpe+EdnfehEhHCPkMFdQhdJqUvazLoR7Yjjt7ROoMhSldJ7fAS4aaVaZI8S4MNx4UaOypqKk/7&#10;b6Ng+zlZf+Xux7x9vBwf1nmxevLFTqn7YZ/PQATqwy38395oBWkK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Yk3/HAAAA2wAAAA8AAAAAAAAAAAAAAAAAmAIAAGRy&#10;cy9kb3ducmV2LnhtbFBLBQYAAAAABAAEAPUAAACMAwAAAAA=&#10;" fillcolor="#d9d9d9" stroked="f">
                    <v:textbox>
                      <w:txbxContent>
                        <w:p w14:paraId="72907CF4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Impacto</w:t>
                          </w:r>
                        </w:p>
                      </w:txbxContent>
                    </v:textbox>
                  </v:rect>
                  <v:rect id="Rectangle 24" o:spid="_x0000_s1083" style="position:absolute;left:2;top:656;width:987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FZcEA&#10;AADbAAAADwAAAGRycy9kb3ducmV2LnhtbESPT4vCMBTE7wt+h/AEb2uqQlmqUcQ/4NW64vXRPNtq&#10;81KbWOt++o0geBxm5jfMbNGZSrTUuNKygtEwAkGcWV1yruD3sP3+AeE8ssbKMil4koPFvPc1w0Tb&#10;B++pTX0uAoRdggoK7+tESpcVZNANbU0cvLNtDPogm1zqBh8Bbio5jqJYGiw5LBRY06qg7JrejYLT&#10;3+RI6SaP7Zpae7v4m2uvsVKDfrecgvDU+U/43d5pBeMJvL6E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lxWXBAAAA2wAAAA8AAAAAAAAAAAAAAAAAmAIAAGRycy9kb3du&#10;cmV2LnhtbFBLBQYAAAAABAAEAPUAAACGAwAAAAA=&#10;" filled="f" strokecolor="#a0a0a0" strokeweight="19e-5mm"/>
                </v:group>
              </v:group>
              <v:group id="Group 29" o:spid="_x0000_s1084" style="position:absolute;left:989;top:656;width:2638;height:327" coordorigin="989,656" coordsize="2638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9" o:spid="_x0000_s1085" style="position:absolute;left:1017;top:656;width:2582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>
                      <w:p w14:paraId="2C169B1F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Dificuldade em obter documentos, localizar departamentos, falta de informação sobre serviços ofertados.</w:t>
                        </w: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rect>
                <v:rect id="Rectangle 28" o:spid="_x0000_s1086" style="position:absolute;left:989;top:656;width:2638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4Mr8A&#10;AADbAAAADwAAAGRycy9kb3ducmV2LnhtbERPTYvCMBC9L/gfwgje1tQVylqNIrrCXq2K16EZ22oz&#10;qU2sXX+9EYS9zeN9zmzRmUq01LjSsoLRMAJBnFldcq5gv9t8foNwHlljZZkU/JGDxbz3McNE2ztv&#10;qU19LkIIuwQVFN7XiZQuK8igG9qaOHAn2xj0ATa51A3eQ7ip5FcUxdJgyaGhwJpWBWWX9GYUHB/j&#10;A6U/eWzX1Nrr2V9de4mVGvS75RSEp87/i9/uXx3mT+D1Szh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ITgyvwAAANsAAAAPAAAAAAAAAAAAAAAAAJgCAABkcnMvZG93bnJl&#10;di54bWxQSwUGAAAAAAQABAD1AAAAhAMAAAAA&#10;" filled="f" strokecolor="#a0a0a0" strokeweight="19e-5mm"/>
              </v:group>
              <v:group id="Group 33" o:spid="_x0000_s1087" style="position:absolute;left:2;top:983;width:987;height:423" coordorigin="2,983" coordsize="987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32" o:spid="_x0000_s1088" style="position:absolute;left:2;top:983;width:987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kLcUA&#10;AADbAAAADwAAAGRycy9kb3ducmV2LnhtbERP22rCQBB9L/QflhF8KbrphSrRVdJgRRAKXij0bciO&#10;SWh2Nt3davTru0LBtzmc60znnWnEkZyvLSt4HCYgiAuray4V7HfvgzEIH5A1NpZJwZk8zGf3d1NM&#10;tT3xho7bUIoYwj5FBVUIbSqlLyoy6Ie2JY7cwTqDIUJXSu3wFMNNI5+S5FUarDk2VNhSXlHxvf01&#10;Cj6+RsufzF3M+nNxeFhm+duzzzdK9XtdNgERqAs38b97peP8F7j+E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0WQtxQAAANsAAAAPAAAAAAAAAAAAAAAAAJgCAABkcnMv&#10;ZG93bnJldi54bWxQSwUGAAAAAAQABAD1AAAAigMAAAAA&#10;" fillcolor="#d9d9d9" stroked="f"/>
                <v:group id="Group 31" o:spid="_x0000_s1089" style="position:absolute;left:2;top:983;width:987;height:423" coordorigin="2,983" coordsize="987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0" o:spid="_x0000_s1090" style="position:absolute;left:30;top:983;width:929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fwcQA&#10;AADbAAAADwAAAGRycy9kb3ducmV2LnhtbERP32vCMBB+F/Y/hBv4IprqQEdnlFpUBgNBJ4O9Hc3Z&#10;ljWXmkTt9tcvg4Fv9/H9vPmyM424kvO1ZQXjUQKCuLC65lLB8X0zfAbhA7LGxjIp+CYPy8VDb46p&#10;tjfe0/UQShFD2KeooAqhTaX0RUUG/ci2xJE7WWcwROhKqR3eYrhp5CRJptJgzbGhwpbyioqvw8Uo&#10;2H3OtufM/Zi3j/VpsM3y1ZPP90r1H7vsBUSgLtzF/+5XHedP4e+XeI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PX8HEAAAA2wAAAA8AAAAAAAAAAAAAAAAAmAIAAGRycy9k&#10;b3ducmV2LnhtbFBLBQYAAAAABAAEAPUAAACJAwAAAAA=&#10;" fillcolor="#d9d9d9" stroked="f">
                    <v:textbox>
                      <w:txbxContent>
                        <w:p w14:paraId="7A49BF1D" w14:textId="77777777" w:rsidR="006447E8" w:rsidRDefault="006447E8" w:rsidP="006447E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Uma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solução</w:t>
                          </w:r>
                          <w:proofErr w:type="spellEnd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bem</w:t>
                          </w:r>
                          <w:proofErr w:type="spellEnd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sucedida</w:t>
                          </w:r>
                          <w:proofErr w:type="spellEnd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47E8">
                            <w:rPr>
                              <w:rFonts w:asciiTheme="majorHAnsi" w:hAnsi="Calibri Light"/>
                              <w:b/>
                              <w:bCs/>
                              <w:color w:val="FF6600"/>
                              <w:kern w:val="24"/>
                              <w:lang w:val="en-US"/>
                            </w:rPr>
                            <w:t>traria</w:t>
                          </w:r>
                          <w:proofErr w:type="spellEnd"/>
                        </w:p>
                      </w:txbxContent>
                    </v:textbox>
                  </v:rect>
                  <v:rect id="Rectangle 30" o:spid="_x0000_s1091" style="position:absolute;left:2;top:983;width:987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IJ278A&#10;AADbAAAADwAAAGRycy9kb3ducmV2LnhtbERPTYvCMBC9L/gfwgje1tQVulKNIrrCXq2K16EZ22oz&#10;qU2sXX+9EYS9zeN9zmzRmUq01LjSsoLRMAJBnFldcq5gv9t8TkA4j6yxskwK/sjBYt77mGGi7Z23&#10;1KY+FyGEXYIKCu/rREqXFWTQDW1NHLiTbQz6AJtc6gbvIdxU8iuKYmmw5NBQYE2rgrJLejMKjo/x&#10;gdKfPLZrau317K+uvcRKDfrdcgrCU+f/xW/3rw7zv+H1Szh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8gnbvwAAANsAAAAPAAAAAAAAAAAAAAAAAJgCAABkcnMvZG93bnJl&#10;di54bWxQSwUGAAAAAAQABAD1AAAAhAMAAAAA&#10;" filled="f" strokecolor="#a0a0a0" strokeweight="19e-5mm"/>
                </v:group>
              </v:group>
              <v:group id="Group 35" o:spid="_x0000_s1092" style="position:absolute;left:989;top:983;width:2638;height:423" coordorigin="989,983" coordsize="2638,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rect id="Rectangle 11" o:spid="_x0000_s1093" style="position:absolute;left:1017;top:983;width:2582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14:paraId="7A35A6FB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447E8"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Um sistema para facilitar e agilizar o acesso a informação e orientação aos usuários dentro da Universidade.</w:t>
                        </w:r>
                      </w:p>
                      <w:p w14:paraId="7753D74D" w14:textId="77777777" w:rsidR="006447E8" w:rsidRDefault="006447E8" w:rsidP="006447E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  <v:rect id="Rectangle 34" o:spid="_x0000_s1094" style="position:absolute;left:989;top:983;width:263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2MAA&#10;AADbAAAADwAAAGRycy9kb3ducmV2LnhtbERPTWvCQBC9F/wPywi91Y0KoaTZiKiFXo2VXofsdJOa&#10;nY3ZbYz99V1B8DaP9zn5arStGKj3jWMF81kCgrhyumGj4PPw/vIKwgdkja1jUnAlD6ti8pRjpt2F&#10;9zSUwYgYwj5DBXUIXSalr2qy6GeuI47ct+sthgh7I3WPlxhuW7lIklRabDg21NjRpqbqVP5aBV9/&#10;yyOVO5O6LQ3u/BPOfjilSj1Px/UbiEBjeIjv7g8d5y/h9ks8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kP2MAAAADbAAAADwAAAAAAAAAAAAAAAACYAgAAZHJzL2Rvd25y&#10;ZXYueG1sUEsFBgAAAAAEAAQA9QAAAIUDAAAAAA==&#10;" filled="f" strokecolor="#a0a0a0" strokeweight="19e-5mm"/>
              </v:group>
            </v:group>
            <v:rect id="Rectangle 37" o:spid="_x0000_s1095" style="position:absolute;width:362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YhcEA&#10;AADaAAAADwAAAGRycy9kb3ducmV2LnhtbESPT4vCMBTE74LfITzBm6bqItI1LSooggf/7d4fzdu2&#10;2LyUJtX67c2C4HGYmd8wy7QzlbhT40rLCibjCARxZnXJuYKf63a0AOE8ssbKMil4koM06feWGGv7&#10;4DPdLz4XAcIuRgWF93UspcsKMujGtiYO3p9tDPogm1zqBh8Bbio5jaK5NFhyWCiwpk1B2e3SGgVT&#10;86zcKV+3Zfe10dFxd2h/jwelhoNu9Q3CU+c/4Xd7rxXM4P9KuA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mIXBAAAA2gAAAA8AAAAAAAAAAAAAAAAAmAIAAGRycy9kb3du&#10;cmV2LnhtbFBLBQYAAAAABAAEAPUAAACGAwAAAAA=&#10;" filled="f" strokecolor="#a0a0a0" strokeweight=".5pt"/>
            <w10:wrap type="topAndBottom"/>
          </v:group>
        </w:pict>
      </w:r>
    </w:p>
    <w:p w14:paraId="31513902" w14:textId="45AB1328" w:rsidR="006447E8" w:rsidRDefault="006447E8"/>
    <w:p w14:paraId="46D822EC" w14:textId="77777777" w:rsidR="006447E8" w:rsidRDefault="006447E8"/>
    <w:p w14:paraId="6CC09CA9" w14:textId="77777777" w:rsidR="006447E8" w:rsidRDefault="006447E8"/>
    <w:p w14:paraId="3446F2EF" w14:textId="77777777" w:rsidR="006447E8" w:rsidRDefault="006447E8"/>
    <w:p w14:paraId="2298BD0D" w14:textId="77777777" w:rsidR="00B94CE8" w:rsidRDefault="005F7FA1">
      <w:pPr>
        <w:pStyle w:val="Ttulo2"/>
        <w:numPr>
          <w:ilvl w:val="1"/>
          <w:numId w:val="2"/>
        </w:numPr>
      </w:pPr>
      <w:r>
        <w:lastRenderedPageBreak/>
        <w:t>Visão geral do documento</w:t>
      </w:r>
    </w:p>
    <w:p w14:paraId="58996B25" w14:textId="77777777" w:rsidR="00B94CE8" w:rsidRDefault="005F7FA1">
      <w:r>
        <w:rPr>
          <w:rFonts w:ascii="Arial" w:eastAsia="Arial" w:hAnsi="Arial" w:cs="Arial"/>
        </w:rPr>
        <w:t>Além desta seção introdutória, as seções seguintes estão organizadas como descrito abaixo.</w:t>
      </w:r>
    </w:p>
    <w:p w14:paraId="10B058F7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2 – Descrição geral do sistema</w:t>
      </w:r>
      <w:r>
        <w:rPr>
          <w:rFonts w:ascii="Arial" w:eastAsia="Arial" w:hAnsi="Arial" w:cs="Arial"/>
        </w:rPr>
        <w:t>: apresenta uma visão geral do sistema, caracterizando qual é o seu escopo e descrevendo seus usuários.</w:t>
      </w:r>
    </w:p>
    <w:p w14:paraId="5851AC22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3 – Requisitos funcionais</w:t>
      </w:r>
      <w:r>
        <w:rPr>
          <w:rFonts w:ascii="Arial" w:eastAsia="Arial" w:hAnsi="Arial" w:cs="Arial"/>
        </w:rPr>
        <w:t>: especifica as funcionalidades do sistema.</w:t>
      </w:r>
    </w:p>
    <w:p w14:paraId="50457B3A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Seção 4 – Requisitos não-funcionais</w:t>
      </w:r>
      <w:r>
        <w:rPr>
          <w:rFonts w:ascii="Arial" w:eastAsia="Arial" w:hAnsi="Arial" w:cs="Arial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149548F9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 xml:space="preserve">Seção 5 – Referências: </w:t>
      </w:r>
      <w:r>
        <w:rPr>
          <w:rFonts w:ascii="Arial" w:eastAsia="Arial" w:hAnsi="Arial" w:cs="Arial"/>
        </w:rPr>
        <w:t>apresenta referências para outros documentos utilizados para a confecção deste documento.</w:t>
      </w:r>
    </w:p>
    <w:p w14:paraId="3E1D3753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Apêndices:</w:t>
      </w:r>
    </w:p>
    <w:p w14:paraId="01E02DD8" w14:textId="77777777" w:rsidR="00B94CE8" w:rsidRDefault="005F7FA1" w:rsidP="0020127C">
      <w:pPr>
        <w:ind w:left="720"/>
      </w:pPr>
      <w:r>
        <w:rPr>
          <w:rFonts w:ascii="Arial" w:eastAsia="Arial" w:hAnsi="Arial" w:cs="Arial"/>
          <w:b/>
        </w:rPr>
        <w:t>- Modelo de Funcionalidades</w:t>
      </w:r>
      <w:r>
        <w:rPr>
          <w:rFonts w:ascii="Arial" w:eastAsia="Arial" w:hAnsi="Arial" w:cs="Arial"/>
        </w:rPr>
        <w:t>: apresenta uma ilustração do modelo de casos de uso do sistema</w:t>
      </w:r>
      <w:ins w:id="2" w:author="Isabella Albuquerque" w:date="2014-01-09T09:14:00Z">
        <w:r w:rsidR="0020127C">
          <w:rPr>
            <w:rFonts w:ascii="Arial" w:eastAsia="Arial" w:hAnsi="Arial" w:cs="Arial"/>
          </w:rPr>
          <w:t>.</w:t>
        </w:r>
      </w:ins>
    </w:p>
    <w:p w14:paraId="104B5DE9" w14:textId="77777777" w:rsidR="00B94CE8" w:rsidRDefault="005F7FA1">
      <w:pPr>
        <w:pStyle w:val="Ttulo2"/>
        <w:numPr>
          <w:ilvl w:val="1"/>
          <w:numId w:val="2"/>
        </w:numPr>
      </w:pPr>
      <w:bookmarkStart w:id="3" w:name="h.1fob9te" w:colFirst="0" w:colLast="0"/>
      <w:bookmarkEnd w:id="3"/>
      <w:r>
        <w:t>Convenções, termos e abreviações</w:t>
      </w:r>
    </w:p>
    <w:p w14:paraId="365E6E18" w14:textId="77777777" w:rsidR="00B94CE8" w:rsidRDefault="005F7FA1">
      <w:bookmarkStart w:id="4" w:name="h.3znysh7" w:colFirst="0" w:colLast="0"/>
      <w:bookmarkEnd w:id="4"/>
      <w:r>
        <w:rPr>
          <w:rFonts w:ascii="Arial" w:eastAsia="Arial" w:hAnsi="Arial" w:cs="Arial"/>
        </w:rPr>
        <w:t>A correta interpretação deste documento exige o conhecimento de algumas convenções e termos específicos, que são descritos a seguir.</w:t>
      </w:r>
    </w:p>
    <w:p w14:paraId="5FB24CE8" w14:textId="77777777" w:rsidR="00B94CE8" w:rsidRDefault="005F7FA1">
      <w:pPr>
        <w:pStyle w:val="Ttulo3"/>
        <w:numPr>
          <w:ilvl w:val="2"/>
          <w:numId w:val="2"/>
        </w:numPr>
      </w:pPr>
      <w:r>
        <w:t>Identificação dos requisitos/casos de uso</w:t>
      </w:r>
    </w:p>
    <w:p w14:paraId="563D5757" w14:textId="77777777" w:rsidR="00B94CE8" w:rsidRDefault="005F7FA1">
      <w:r>
        <w:rPr>
          <w:rFonts w:ascii="Arial" w:eastAsia="Arial" w:hAnsi="Arial" w:cs="Arial"/>
        </w:rPr>
        <w:t>Por convenção, a referência a requisitos é feita através do identificador do requisito, de acordo com a especificação a seguir:</w:t>
      </w:r>
    </w:p>
    <w:p w14:paraId="0A4C9680" w14:textId="77777777" w:rsidR="00B94CE8" w:rsidRDefault="005F7FA1">
      <w:pPr>
        <w:jc w:val="center"/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i/>
        </w:rPr>
        <w:t>identificador do requisito/caso de uso</w:t>
      </w:r>
      <w:r>
        <w:rPr>
          <w:rFonts w:ascii="Arial" w:eastAsia="Arial" w:hAnsi="Arial" w:cs="Arial"/>
        </w:rPr>
        <w:t>]</w:t>
      </w:r>
    </w:p>
    <w:p w14:paraId="37366393" w14:textId="77777777" w:rsidR="00B94CE8" w:rsidRDefault="005F7FA1">
      <w:bookmarkStart w:id="5" w:name="h.2et92p0" w:colFirst="0" w:colLast="0"/>
      <w:bookmarkEnd w:id="5"/>
      <w:r>
        <w:rPr>
          <w:rFonts w:ascii="Arial" w:eastAsia="Arial" w:hAnsi="Arial" w:cs="Arial"/>
        </w:rPr>
        <w:t>Os requisitos e casos de uso devem ser identificados com um identificador único. A numeração inicia com o identificador [UC001] ou [NF001] e prossegue sendo incrementada à medida que forem surgindo novos requisitos.</w:t>
      </w:r>
    </w:p>
    <w:p w14:paraId="3C96C549" w14:textId="77777777" w:rsidR="00B94CE8" w:rsidRDefault="005F7FA1">
      <w:pPr>
        <w:pStyle w:val="Ttulo3"/>
        <w:numPr>
          <w:ilvl w:val="2"/>
          <w:numId w:val="2"/>
        </w:numPr>
      </w:pPr>
      <w:r>
        <w:t>Prioridades dos requisitos/casos de uso</w:t>
      </w:r>
    </w:p>
    <w:p w14:paraId="7F1B54E9" w14:textId="77777777" w:rsidR="00B94CE8" w:rsidRDefault="005F7FA1">
      <w:r>
        <w:rPr>
          <w:rFonts w:ascii="Arial" w:eastAsia="Arial" w:hAnsi="Arial" w:cs="Arial"/>
        </w:rPr>
        <w:t xml:space="preserve">Para estabelecer a prioridade dos requisitos e casos de uso, nas seções 3 e 4, foram adotadas as denominações: “essencial”, “importante” e “desejável”. </w:t>
      </w:r>
    </w:p>
    <w:p w14:paraId="56957537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Essencial</w:t>
      </w:r>
      <w:r>
        <w:rPr>
          <w:rFonts w:ascii="Arial" w:eastAsia="Arial" w:hAnsi="Arial" w:cs="Arial"/>
        </w:rPr>
        <w:t xml:space="preserve"> é o requisito sem o qual o sistema não entra em funcionamento. Requisitos essenciais são requisitos imprescindíveis, que têm que ser implementados impreterivelmente.</w:t>
      </w:r>
    </w:p>
    <w:p w14:paraId="3EBEA183" w14:textId="77777777" w:rsidR="00B94CE8" w:rsidRDefault="005F7FA1">
      <w:pPr>
        <w:numPr>
          <w:ilvl w:val="0"/>
          <w:numId w:val="4"/>
        </w:numPr>
        <w:ind w:left="720" w:hanging="359"/>
      </w:pPr>
      <w:r>
        <w:rPr>
          <w:rFonts w:ascii="Arial" w:eastAsia="Arial" w:hAnsi="Arial" w:cs="Arial"/>
          <w:b/>
        </w:rPr>
        <w:t>Importante</w:t>
      </w:r>
      <w:r>
        <w:rPr>
          <w:rFonts w:ascii="Arial" w:eastAsia="Arial" w:hAnsi="Arial" w:cs="Arial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246F2F6" w14:textId="77777777" w:rsidR="00B94CE8" w:rsidRDefault="005F7FA1">
      <w:pPr>
        <w:numPr>
          <w:ilvl w:val="0"/>
          <w:numId w:val="4"/>
        </w:numPr>
        <w:ind w:left="720" w:hanging="359"/>
      </w:pPr>
      <w:bookmarkStart w:id="6" w:name="h.tyjcwt" w:colFirst="0" w:colLast="0"/>
      <w:bookmarkEnd w:id="6"/>
      <w:r>
        <w:rPr>
          <w:rFonts w:ascii="Arial" w:eastAsia="Arial" w:hAnsi="Arial" w:cs="Arial"/>
          <w:b/>
        </w:rPr>
        <w:lastRenderedPageBreak/>
        <w:t>Desejável</w:t>
      </w:r>
      <w:r>
        <w:rPr>
          <w:rFonts w:ascii="Arial" w:eastAsia="Arial" w:hAnsi="Arial" w:cs="Arial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6E38F12" w14:textId="77777777" w:rsidR="00B94CE8" w:rsidRDefault="005F7FA1">
      <w:pPr>
        <w:pStyle w:val="Ttulo1"/>
        <w:numPr>
          <w:ilvl w:val="0"/>
          <w:numId w:val="2"/>
        </w:numPr>
      </w:pPr>
      <w:r>
        <w:t>Visão geral do sistema</w:t>
      </w:r>
    </w:p>
    <w:p w14:paraId="42F49F39" w14:textId="09072BF6" w:rsidR="00B94CE8" w:rsidRDefault="005F7FA1">
      <w:pPr>
        <w:ind w:firstLine="720"/>
      </w:pPr>
      <w:bookmarkStart w:id="7" w:name="h.3dy6vkm" w:colFirst="0" w:colLast="0"/>
      <w:bookmarkEnd w:id="7"/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tem como objetivo ajudar os </w:t>
      </w:r>
      <w:r w:rsidR="0020127C">
        <w:rPr>
          <w:rFonts w:ascii="Arial" w:eastAsia="Arial" w:hAnsi="Arial" w:cs="Arial"/>
        </w:rPr>
        <w:t xml:space="preserve">membros da comunidade universitária (novatos e veteranos), </w:t>
      </w:r>
      <w:r>
        <w:rPr>
          <w:rFonts w:ascii="Arial" w:eastAsia="Arial" w:hAnsi="Arial" w:cs="Arial"/>
        </w:rPr>
        <w:t xml:space="preserve">no que diz respeito a disposição dos prédios da UFRPE e quais serviços são oferecidos. Também está incluída uma agenda para que o aluno possa saber das datas, como de matricula, modificação, trancamento e eventos tais como palestras, juntamente com o cardápio do RU e localização de outros pontos de alimentação. Para a informação sobre onde ficarão os prédios será utilizado </w:t>
      </w:r>
      <w:r w:rsidR="006061AC">
        <w:rPr>
          <w:rFonts w:ascii="Arial" w:eastAsia="Arial" w:hAnsi="Arial" w:cs="Arial"/>
        </w:rPr>
        <w:t>um conjunto de mapas previamente mapeados em</w:t>
      </w:r>
      <w:r>
        <w:rPr>
          <w:rFonts w:ascii="Arial" w:eastAsia="Arial" w:hAnsi="Arial" w:cs="Arial"/>
        </w:rPr>
        <w:t xml:space="preserve"> sistema desenvolvido em plataforma web. O sistema deverá ter uma área para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que </w:t>
      </w:r>
      <w:r w:rsidR="0047502A">
        <w:rPr>
          <w:rFonts w:ascii="Arial" w:eastAsia="Arial" w:hAnsi="Arial" w:cs="Arial"/>
        </w:rPr>
        <w:t>irá</w:t>
      </w:r>
      <w:r>
        <w:rPr>
          <w:rFonts w:ascii="Arial" w:eastAsia="Arial" w:hAnsi="Arial" w:cs="Arial"/>
        </w:rPr>
        <w:t xml:space="preserve"> habilitar edição de mapas, cardápio, entre outras funcionalidades internas, porém para visualização/utilização não será preciso efetua-lo.</w:t>
      </w:r>
    </w:p>
    <w:p w14:paraId="3D8D26F2" w14:textId="77777777" w:rsidR="00B94CE8" w:rsidRDefault="005F7FA1">
      <w:pPr>
        <w:pStyle w:val="Ttulo2"/>
        <w:numPr>
          <w:ilvl w:val="1"/>
          <w:numId w:val="2"/>
        </w:numPr>
      </w:pPr>
      <w:r>
        <w:t>Abrangência e sistemas relacionados</w:t>
      </w:r>
    </w:p>
    <w:p w14:paraId="6B1BF890" w14:textId="77777777" w:rsidR="00B94CE8" w:rsidRDefault="005F7FA1">
      <w:pPr>
        <w:ind w:firstLine="720"/>
      </w:pPr>
      <w:r>
        <w:rPr>
          <w:rFonts w:ascii="Arial" w:eastAsia="Arial" w:hAnsi="Arial" w:cs="Arial"/>
        </w:rPr>
        <w:t xml:space="preserve">O sistema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irá permitir aos seus usuários a execução e processamento das seguintes operações:</w:t>
      </w:r>
    </w:p>
    <w:p w14:paraId="2B1BA6AC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Informar como e onde o aluno deverá ir para usufruir de algum serviço da comunidade acadêmica.</w:t>
      </w:r>
    </w:p>
    <w:p w14:paraId="5ED5DFC9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Localização de pontos de ônibus.</w:t>
      </w:r>
    </w:p>
    <w:p w14:paraId="4DF710EA" w14:textId="61813250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Localização de locais onde são vendidos alimentos.</w:t>
      </w:r>
      <w:r w:rsidR="00C85364">
        <w:rPr>
          <w:rFonts w:ascii="Arial" w:eastAsia="Arial" w:hAnsi="Arial" w:cs="Arial"/>
        </w:rPr>
        <w:t>’</w:t>
      </w:r>
    </w:p>
    <w:p w14:paraId="1A50B441" w14:textId="77777777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>Informação sobre o cardápio do RU;</w:t>
      </w:r>
    </w:p>
    <w:p w14:paraId="251FF3E3" w14:textId="701511F0" w:rsidR="00B94CE8" w:rsidRDefault="005F7FA1">
      <w:pPr>
        <w:numPr>
          <w:ilvl w:val="0"/>
          <w:numId w:val="3"/>
        </w:numPr>
        <w:ind w:left="720" w:hanging="359"/>
      </w:pPr>
      <w:r>
        <w:rPr>
          <w:rFonts w:ascii="Arial" w:eastAsia="Arial" w:hAnsi="Arial" w:cs="Arial"/>
        </w:rPr>
        <w:t xml:space="preserve">Informação sobre </w:t>
      </w:r>
      <w:r w:rsidR="00C92155">
        <w:rPr>
          <w:rFonts w:ascii="Arial" w:eastAsia="Arial" w:hAnsi="Arial" w:cs="Arial"/>
        </w:rPr>
        <w:t>eventos</w:t>
      </w:r>
      <w:r>
        <w:rPr>
          <w:rFonts w:ascii="Arial" w:eastAsia="Arial" w:hAnsi="Arial" w:cs="Arial"/>
        </w:rPr>
        <w:t>;</w:t>
      </w:r>
    </w:p>
    <w:p w14:paraId="55DC0FE0" w14:textId="77777777" w:rsidR="00B94CE8" w:rsidRDefault="005F7FA1">
      <w:pPr>
        <w:numPr>
          <w:ilvl w:val="0"/>
          <w:numId w:val="3"/>
        </w:numPr>
        <w:ind w:left="720" w:hanging="359"/>
      </w:pPr>
      <w:bookmarkStart w:id="8" w:name="h.6z9rjes0i7ab" w:colFirst="0" w:colLast="0"/>
      <w:bookmarkEnd w:id="8"/>
      <w:r>
        <w:rPr>
          <w:rFonts w:ascii="Arial" w:eastAsia="Arial" w:hAnsi="Arial" w:cs="Arial"/>
        </w:rPr>
        <w:t>Informar também onde pode ser encontrado serviços gerais (como xérox, por exemplo);</w:t>
      </w:r>
    </w:p>
    <w:p w14:paraId="7659D7FE" w14:textId="77777777" w:rsidR="00B94CE8" w:rsidRDefault="00B94CE8">
      <w:bookmarkStart w:id="9" w:name="h.1t3h5sf" w:colFirst="0" w:colLast="0"/>
      <w:bookmarkEnd w:id="9"/>
    </w:p>
    <w:p w14:paraId="6FC02062" w14:textId="77777777" w:rsidR="00B94CE8" w:rsidRDefault="005F7FA1">
      <w:pPr>
        <w:pStyle w:val="Ttulo2"/>
        <w:numPr>
          <w:ilvl w:val="1"/>
          <w:numId w:val="2"/>
        </w:numPr>
      </w:pPr>
      <w:r>
        <w:t>Descrição dos Usuários</w:t>
      </w:r>
    </w:p>
    <w:p w14:paraId="38A74C35" w14:textId="77777777" w:rsidR="00B94CE8" w:rsidRDefault="005F7FA1">
      <w:r>
        <w:rPr>
          <w:rFonts w:ascii="Arial" w:eastAsia="Arial" w:hAnsi="Arial" w:cs="Arial"/>
        </w:rPr>
        <w:tab/>
        <w:t xml:space="preserve">O principal cliente do sistema é o aluno da UFRPE que poderá acessar através da internet identificado como </w:t>
      </w:r>
      <w:proofErr w:type="gramStart"/>
      <w:r>
        <w:rPr>
          <w:rFonts w:ascii="Arial" w:eastAsia="Arial" w:hAnsi="Arial" w:cs="Arial"/>
        </w:rPr>
        <w:t xml:space="preserve">[ </w:t>
      </w:r>
      <w:proofErr w:type="gramEnd"/>
      <w:r>
        <w:rPr>
          <w:rFonts w:ascii="Arial" w:eastAsia="Arial" w:hAnsi="Arial" w:cs="Arial"/>
        </w:rPr>
        <w:t>ALUNO ] com o fim de interagir com o sistema, podendo ainda usar de forma passiva (só recebendo as informações) sem precisar se cadastrar.</w:t>
      </w:r>
    </w:p>
    <w:p w14:paraId="052369CB" w14:textId="147C8C6E" w:rsidR="00B94CE8" w:rsidRDefault="005F7FA1">
      <w:r>
        <w:rPr>
          <w:rFonts w:ascii="Arial" w:eastAsia="Arial" w:hAnsi="Arial" w:cs="Arial"/>
        </w:rPr>
        <w:lastRenderedPageBreak/>
        <w:tab/>
        <w:t xml:space="preserve">Como alguns eventos e serviços são oferecidos pelos </w:t>
      </w:r>
      <w:proofErr w:type="spellStart"/>
      <w:r>
        <w:rPr>
          <w:rFonts w:ascii="Arial" w:eastAsia="Arial" w:hAnsi="Arial" w:cs="Arial"/>
        </w:rPr>
        <w:t>DA’s</w:t>
      </w:r>
      <w:proofErr w:type="spellEnd"/>
      <w:r>
        <w:rPr>
          <w:rFonts w:ascii="Arial" w:eastAsia="Arial" w:hAnsi="Arial" w:cs="Arial"/>
        </w:rPr>
        <w:t xml:space="preserve"> o membro do DA terá um acesso exclusivo ao sistema para adicionar as informações de serviços e eventos oferecidos pelo respectivo DA </w:t>
      </w:r>
      <w:r w:rsidR="00E21174">
        <w:rPr>
          <w:rFonts w:ascii="Arial" w:eastAsia="Arial" w:hAnsi="Arial" w:cs="Arial"/>
        </w:rPr>
        <w:t>identificado como [MEMBRO DA]</w:t>
      </w:r>
      <w:r>
        <w:rPr>
          <w:rFonts w:ascii="Arial" w:eastAsia="Arial" w:hAnsi="Arial" w:cs="Arial"/>
        </w:rPr>
        <w:t>;</w:t>
      </w:r>
    </w:p>
    <w:p w14:paraId="3A9E50BC" w14:textId="1E3D5615" w:rsidR="00B94CE8" w:rsidRDefault="005F7FA1">
      <w:r>
        <w:rPr>
          <w:rFonts w:ascii="Arial" w:eastAsia="Arial" w:hAnsi="Arial" w:cs="Arial"/>
        </w:rPr>
        <w:tab/>
        <w:t xml:space="preserve">Existirá também um nível hierárquico e será </w:t>
      </w:r>
      <w:r w:rsidR="00E21174">
        <w:rPr>
          <w:rFonts w:ascii="Arial" w:eastAsia="Arial" w:hAnsi="Arial" w:cs="Arial"/>
        </w:rPr>
        <w:t>criada</w:t>
      </w:r>
      <w:r>
        <w:rPr>
          <w:rFonts w:ascii="Arial" w:eastAsia="Arial" w:hAnsi="Arial" w:cs="Arial"/>
        </w:rPr>
        <w:t xml:space="preserve"> também uma espécie de administrador do </w:t>
      </w:r>
      <w:r w:rsidR="00E21174">
        <w:rPr>
          <w:rFonts w:ascii="Arial" w:eastAsia="Arial" w:hAnsi="Arial" w:cs="Arial"/>
        </w:rPr>
        <w:t>DA que será identificado como [ADMIN DA]</w:t>
      </w:r>
      <w:r>
        <w:rPr>
          <w:rFonts w:ascii="Arial" w:eastAsia="Arial" w:hAnsi="Arial" w:cs="Arial"/>
        </w:rPr>
        <w:t>;</w:t>
      </w:r>
    </w:p>
    <w:p w14:paraId="668C1AC8" w14:textId="2E58FE88" w:rsidR="00B94CE8" w:rsidRDefault="005F7FA1">
      <w:r>
        <w:rPr>
          <w:rFonts w:ascii="Arial" w:eastAsia="Arial" w:hAnsi="Arial" w:cs="Arial"/>
        </w:rPr>
        <w:tab/>
        <w:t xml:space="preserve">Outros serviços serão oferecidos pelos setores da universidade </w:t>
      </w:r>
      <w:r w:rsidR="00E21174">
        <w:rPr>
          <w:rFonts w:ascii="Arial" w:eastAsia="Arial" w:hAnsi="Arial" w:cs="Arial"/>
        </w:rPr>
        <w:t>existirá</w:t>
      </w:r>
      <w:r>
        <w:rPr>
          <w:rFonts w:ascii="Arial" w:eastAsia="Arial" w:hAnsi="Arial" w:cs="Arial"/>
        </w:rPr>
        <w:t xml:space="preserve"> também o usuário responsável por cadastrar </w:t>
      </w:r>
      <w:r w:rsidR="00E21174">
        <w:rPr>
          <w:rFonts w:ascii="Arial" w:eastAsia="Arial" w:hAnsi="Arial" w:cs="Arial"/>
        </w:rPr>
        <w:t>esses serviços identificados como [MEMBRO UFRPE</w:t>
      </w:r>
      <w:r>
        <w:rPr>
          <w:rFonts w:ascii="Arial" w:eastAsia="Arial" w:hAnsi="Arial" w:cs="Arial"/>
        </w:rPr>
        <w:t>];</w:t>
      </w:r>
    </w:p>
    <w:p w14:paraId="27EC465F" w14:textId="72461C45" w:rsidR="00B94CE8" w:rsidRDefault="005F7F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Existirá também um administrador para cada setor que será o administrador ele poderá adicionar editar e excluir eventos e/ou serviços do seu respectivo set</w:t>
      </w:r>
      <w:r w:rsidR="00E21174">
        <w:rPr>
          <w:rFonts w:ascii="Arial" w:eastAsia="Arial" w:hAnsi="Arial" w:cs="Arial"/>
        </w:rPr>
        <w:t>or ele será identificado como [</w:t>
      </w:r>
      <w:r>
        <w:rPr>
          <w:rFonts w:ascii="Arial" w:eastAsia="Arial" w:hAnsi="Arial" w:cs="Arial"/>
        </w:rPr>
        <w:t>ADMIN UFRPE];</w:t>
      </w:r>
    </w:p>
    <w:p w14:paraId="321C1AA1" w14:textId="4A439BAE" w:rsidR="00E21174" w:rsidRDefault="00E21174">
      <w:r>
        <w:rPr>
          <w:rFonts w:ascii="Arial" w:eastAsia="Arial" w:hAnsi="Arial" w:cs="Arial"/>
        </w:rPr>
        <w:tab/>
        <w:t>Professores e alunos não possuíram contas administrativas não podendo assim editar as informações cadastradas nos serviços.</w:t>
      </w:r>
    </w:p>
    <w:p w14:paraId="4E801E86" w14:textId="77777777" w:rsidR="00E21174" w:rsidRDefault="005F7FA1" w:rsidP="00E21174">
      <w:pPr>
        <w:rPr>
          <w:rFonts w:ascii="Arial" w:eastAsia="Arial" w:hAnsi="Arial" w:cs="Arial"/>
        </w:rPr>
      </w:pPr>
      <w:bookmarkStart w:id="10" w:name="h.4d34og8" w:colFirst="0" w:colLast="0"/>
      <w:bookmarkEnd w:id="10"/>
      <w:r>
        <w:rPr>
          <w:rFonts w:ascii="Arial" w:eastAsia="Arial" w:hAnsi="Arial" w:cs="Arial"/>
        </w:rPr>
        <w:tab/>
        <w:t>Existirá também um administrador geral que será identificado como [ADMIN IRURAL</w:t>
      </w:r>
      <w:r w:rsidR="00E21174">
        <w:rPr>
          <w:rFonts w:ascii="Arial" w:eastAsia="Arial" w:hAnsi="Arial" w:cs="Arial"/>
        </w:rPr>
        <w:t>]</w:t>
      </w:r>
    </w:p>
    <w:p w14:paraId="6E6E9F26" w14:textId="241FE348" w:rsidR="00B94CE8" w:rsidRDefault="005F7FA1" w:rsidP="00E21174">
      <w:r>
        <w:t xml:space="preserve"> </w:t>
      </w:r>
    </w:p>
    <w:p w14:paraId="24DC5BAF" w14:textId="77777777" w:rsidR="00B94CE8" w:rsidRDefault="005F7FA1">
      <w:pPr>
        <w:rPr>
          <w:rFonts w:ascii="Arial" w:eastAsia="Arial" w:hAnsi="Arial" w:cs="Arial"/>
        </w:rPr>
      </w:pPr>
      <w:bookmarkStart w:id="11" w:name="h.17dp8vu" w:colFirst="0" w:colLast="0"/>
      <w:bookmarkEnd w:id="11"/>
      <w:r>
        <w:rPr>
          <w:rFonts w:ascii="Arial" w:eastAsia="Arial" w:hAnsi="Arial" w:cs="Arial"/>
        </w:rPr>
        <w:t xml:space="preserve">Nesta seção detalharemos todos os cenários de utilização do sistema. </w:t>
      </w:r>
    </w:p>
    <w:p w14:paraId="372316C3" w14:textId="77777777" w:rsidR="00E21174" w:rsidRDefault="00E21174">
      <w:pPr>
        <w:rPr>
          <w:rFonts w:ascii="Arial" w:eastAsia="Arial" w:hAnsi="Arial" w:cs="Arial"/>
        </w:rPr>
      </w:pPr>
    </w:p>
    <w:p w14:paraId="582D024B" w14:textId="77777777" w:rsidR="00E21174" w:rsidRDefault="00E21174">
      <w:pPr>
        <w:rPr>
          <w:rFonts w:ascii="Arial" w:eastAsia="Arial" w:hAnsi="Arial" w:cs="Arial"/>
        </w:rPr>
      </w:pPr>
    </w:p>
    <w:p w14:paraId="111B620A" w14:textId="77777777" w:rsidR="00E21174" w:rsidRDefault="00E21174"/>
    <w:p w14:paraId="34B60B30" w14:textId="77777777" w:rsidR="00B94CE8" w:rsidRDefault="005F7FA1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[UC01] </w:t>
      </w:r>
      <w:r>
        <w:rPr>
          <w:rFonts w:ascii="Arial" w:eastAsia="Arial" w:hAnsi="Arial" w:cs="Arial"/>
          <w:b/>
          <w:i/>
        </w:rPr>
        <w:t>Realizar Busca de Serviços</w:t>
      </w:r>
    </w:p>
    <w:p w14:paraId="46D7F645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660F99FE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usuário cliente faça buscas por serviços disponíveis nos prédios e locais situados no campus da UFRPE.</w:t>
      </w:r>
    </w:p>
    <w:p w14:paraId="7F9398CF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 e a geolocalização ativa.</w:t>
      </w:r>
    </w:p>
    <w:p w14:paraId="5C5A40D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resultado da busca com rota em mapa e descrição do serviço e horário de funcionamento.</w:t>
      </w:r>
    </w:p>
    <w:p w14:paraId="0D76A438" w14:textId="77777777" w:rsidR="00B94CE8" w:rsidRDefault="00B94CE8">
      <w:pPr>
        <w:spacing w:before="0" w:after="0"/>
      </w:pPr>
    </w:p>
    <w:p w14:paraId="1B86B497" w14:textId="77777777" w:rsidR="00B94CE8" w:rsidRDefault="00B94CE8">
      <w:pPr>
        <w:spacing w:before="0" w:after="0"/>
      </w:pPr>
    </w:p>
    <w:p w14:paraId="19CAB9D5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147E3F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usuário navega para a tela de seleção de serviços.</w:t>
      </w:r>
    </w:p>
    <w:p w14:paraId="0E014E6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2. O sistema mostra a tela de Serviços com um </w:t>
      </w:r>
      <w:proofErr w:type="spellStart"/>
      <w:r>
        <w:rPr>
          <w:rFonts w:ascii="Arial" w:eastAsia="Arial" w:hAnsi="Arial" w:cs="Arial"/>
        </w:rPr>
        <w:t>combobox</w:t>
      </w:r>
      <w:proofErr w:type="spellEnd"/>
      <w:r>
        <w:rPr>
          <w:rFonts w:ascii="Arial" w:eastAsia="Arial" w:hAnsi="Arial" w:cs="Arial"/>
        </w:rPr>
        <w:t xml:space="preserve"> com os nomes dos serviços:</w:t>
      </w:r>
    </w:p>
    <w:p w14:paraId="632A815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Exemplo de serviços: Xerox, Caixas Eletrônicos</w:t>
      </w:r>
    </w:p>
    <w:p w14:paraId="70AFD27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opção.</w:t>
      </w:r>
    </w:p>
    <w:p w14:paraId="242A41D4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lastRenderedPageBreak/>
        <w:t>4. O sistema exibe um mapa destacando as localizações do serviço.</w:t>
      </w:r>
    </w:p>
    <w:p w14:paraId="042C1BCA" w14:textId="77777777" w:rsidR="00B94CE8" w:rsidRDefault="00B94CE8">
      <w:pPr>
        <w:spacing w:before="0" w:after="0"/>
        <w:jc w:val="left"/>
      </w:pPr>
    </w:p>
    <w:p w14:paraId="2B32C995" w14:textId="77777777" w:rsidR="00B94CE8" w:rsidRDefault="00B94CE8">
      <w:pPr>
        <w:spacing w:before="0" w:after="0"/>
        <w:jc w:val="left"/>
      </w:pPr>
    </w:p>
    <w:p w14:paraId="566C319E" w14:textId="77777777" w:rsidR="00B94CE8" w:rsidRDefault="00B94CE8">
      <w:pPr>
        <w:spacing w:before="0" w:after="0"/>
        <w:jc w:val="left"/>
      </w:pPr>
    </w:p>
    <w:p w14:paraId="0FB86819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307E3790" w14:textId="77777777" w:rsidR="00B94CE8" w:rsidRDefault="00B94CE8">
      <w:pPr>
        <w:spacing w:before="0" w:after="0"/>
      </w:pPr>
    </w:p>
    <w:p w14:paraId="752656C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Em qualquer momento o usuário pode voltar à tela inicial.</w:t>
      </w:r>
    </w:p>
    <w:p w14:paraId="5ADC8E86" w14:textId="77777777" w:rsidR="0020127C" w:rsidRDefault="0020127C" w:rsidP="0020127C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[UC02] </w:t>
      </w:r>
      <w:r>
        <w:rPr>
          <w:rFonts w:ascii="Arial" w:eastAsia="Arial" w:hAnsi="Arial" w:cs="Arial"/>
          <w:b/>
          <w:i/>
        </w:rPr>
        <w:t>Cadastrar Aluno</w:t>
      </w:r>
    </w:p>
    <w:p w14:paraId="5A54905B" w14:textId="77777777" w:rsidR="0020127C" w:rsidRDefault="0020127C" w:rsidP="0020127C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932DF8D" w14:textId="77777777" w:rsidR="0020127C" w:rsidRDefault="0020127C" w:rsidP="0020127C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que o Aluno cadastre-se para utilização dos serviços. </w:t>
      </w:r>
    </w:p>
    <w:p w14:paraId="2FB72507" w14:textId="77777777" w:rsidR="0020127C" w:rsidRDefault="0020127C" w:rsidP="0020127C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 w:rsidR="00470FCC">
        <w:rPr>
          <w:rFonts w:ascii="Arial" w:eastAsia="Arial" w:hAnsi="Arial" w:cs="Arial"/>
        </w:rPr>
        <w:t>O Aluno deverá fornecer um CPF/Matrícula válido.</w:t>
      </w:r>
    </w:p>
    <w:p w14:paraId="20143A50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usuário validados e o usuário inserido no sistema.</w:t>
      </w:r>
    </w:p>
    <w:p w14:paraId="430DCE74" w14:textId="77777777" w:rsidR="0020127C" w:rsidRDefault="0020127C" w:rsidP="0020127C">
      <w:pPr>
        <w:spacing w:before="0" w:after="0"/>
        <w:jc w:val="left"/>
      </w:pPr>
    </w:p>
    <w:p w14:paraId="03B6053F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8F3F1D6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usuário:</w:t>
      </w:r>
    </w:p>
    <w:p w14:paraId="4191A889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CPF;</w:t>
      </w:r>
    </w:p>
    <w:p w14:paraId="0BFB6B1C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Nome;</w:t>
      </w:r>
    </w:p>
    <w:p w14:paraId="4748D4C2" w14:textId="77777777" w:rsidR="0020127C" w:rsidRPr="0047502A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RG;</w:t>
      </w:r>
    </w:p>
    <w:p w14:paraId="5016EA2C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Tipo (DA,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ou UFRPE)</w:t>
      </w:r>
    </w:p>
    <w:p w14:paraId="1A226FB4" w14:textId="77777777" w:rsidR="0020127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Função</w:t>
      </w:r>
    </w:p>
    <w:p w14:paraId="36241E70" w14:textId="77777777" w:rsidR="0020127C" w:rsidRPr="00470FCC" w:rsidRDefault="0020127C" w:rsidP="0020127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Endereço; </w:t>
      </w:r>
    </w:p>
    <w:p w14:paraId="22B0848F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Pr="00470FCC">
        <w:rPr>
          <w:rFonts w:ascii="Arial" w:eastAsia="Arial" w:hAnsi="Arial" w:cs="Arial"/>
        </w:rPr>
        <w:t>ogradouro</w:t>
      </w:r>
    </w:p>
    <w:p w14:paraId="68DA1B91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Número</w:t>
      </w:r>
    </w:p>
    <w:p w14:paraId="12607DAB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Bairro</w:t>
      </w:r>
    </w:p>
    <w:p w14:paraId="1AC1C37E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Cidade</w:t>
      </w:r>
    </w:p>
    <w:p w14:paraId="16757F5C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Estado</w:t>
      </w:r>
    </w:p>
    <w:p w14:paraId="34A3A3F2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Complemento</w:t>
      </w:r>
    </w:p>
    <w:p w14:paraId="04D5453F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CEP</w:t>
      </w:r>
    </w:p>
    <w:p w14:paraId="04CE3C8F" w14:textId="77777777" w:rsidR="0020127C" w:rsidRDefault="0020127C" w:rsidP="0020127C">
      <w:pPr>
        <w:spacing w:before="0"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76F5F60A" w14:textId="77777777" w:rsidR="0020127C" w:rsidRDefault="00470FCC" w:rsidP="0020127C">
      <w:pPr>
        <w:spacing w:before="0" w:after="0"/>
        <w:jc w:val="left"/>
      </w:pPr>
      <w:r>
        <w:rPr>
          <w:rFonts w:ascii="Arial" w:eastAsia="Arial" w:hAnsi="Arial" w:cs="Arial"/>
        </w:rPr>
        <w:t>3</w:t>
      </w:r>
      <w:r w:rsidR="0020127C">
        <w:rPr>
          <w:rFonts w:ascii="Arial" w:eastAsia="Arial" w:hAnsi="Arial" w:cs="Arial"/>
        </w:rPr>
        <w:t>. O cliente é inserido no sistema.</w:t>
      </w:r>
    </w:p>
    <w:p w14:paraId="54ECD165" w14:textId="77777777" w:rsidR="00B94CE8" w:rsidRDefault="00B94CE8">
      <w:pPr>
        <w:spacing w:before="240" w:after="120"/>
        <w:jc w:val="left"/>
      </w:pPr>
    </w:p>
    <w:p w14:paraId="1C2A01F6" w14:textId="77777777" w:rsidR="00B94CE8" w:rsidRDefault="00B94CE8">
      <w:pPr>
        <w:spacing w:before="240" w:after="120"/>
        <w:jc w:val="center"/>
      </w:pPr>
    </w:p>
    <w:p w14:paraId="1299EDEC" w14:textId="77777777" w:rsidR="00470FCC" w:rsidRDefault="00470FCC">
      <w:pPr>
        <w:spacing w:before="240" w:after="120"/>
        <w:jc w:val="center"/>
      </w:pPr>
    </w:p>
    <w:p w14:paraId="36492903" w14:textId="28D2FA2F" w:rsidR="00B94CE8" w:rsidRDefault="00470FCC">
      <w:pPr>
        <w:spacing w:before="240" w:after="120"/>
        <w:jc w:val="center"/>
      </w:pPr>
      <w:r>
        <w:rPr>
          <w:rFonts w:ascii="Arial" w:eastAsia="Arial" w:hAnsi="Arial" w:cs="Arial"/>
          <w:b/>
        </w:rPr>
        <w:lastRenderedPageBreak/>
        <w:t xml:space="preserve"> [UC03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 xml:space="preserve">Cadastrar </w:t>
      </w:r>
      <w:r w:rsidR="005067EC">
        <w:rPr>
          <w:rFonts w:ascii="Arial" w:eastAsia="Arial" w:hAnsi="Arial" w:cs="Arial"/>
          <w:b/>
          <w:i/>
        </w:rPr>
        <w:t>Administradores</w:t>
      </w:r>
      <w:bookmarkStart w:id="12" w:name="_GoBack"/>
      <w:bookmarkEnd w:id="12"/>
    </w:p>
    <w:p w14:paraId="2FB72D5C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2153F106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administradores específicos.</w:t>
      </w:r>
    </w:p>
    <w:p w14:paraId="2C523B6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geral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9BE08E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usuário validados e o usuário inserido no sistema.</w:t>
      </w:r>
    </w:p>
    <w:p w14:paraId="3A67827F" w14:textId="77777777" w:rsidR="00B94CE8" w:rsidRDefault="00B94CE8">
      <w:pPr>
        <w:spacing w:before="0" w:after="0"/>
        <w:jc w:val="left"/>
      </w:pPr>
    </w:p>
    <w:p w14:paraId="3006050D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1FC7F1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usuário:</w:t>
      </w:r>
    </w:p>
    <w:p w14:paraId="7EA3839E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CPF;</w:t>
      </w:r>
    </w:p>
    <w:p w14:paraId="61FD3982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Nome;</w:t>
      </w:r>
    </w:p>
    <w:p w14:paraId="4A942CD5" w14:textId="77777777" w:rsidR="00B94CE8" w:rsidRPr="0047502A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RG;</w:t>
      </w:r>
    </w:p>
    <w:p w14:paraId="3188C3D7" w14:textId="77777777" w:rsidR="0047502A" w:rsidRDefault="0047502A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Tipo (DA, </w:t>
      </w:r>
      <w:proofErr w:type="spellStart"/>
      <w:r>
        <w:rPr>
          <w:rFonts w:ascii="Arial" w:eastAsia="Arial" w:hAnsi="Arial" w:cs="Arial"/>
        </w:rPr>
        <w:t>iRural</w:t>
      </w:r>
      <w:proofErr w:type="spellEnd"/>
      <w:r>
        <w:rPr>
          <w:rFonts w:ascii="Arial" w:eastAsia="Arial" w:hAnsi="Arial" w:cs="Arial"/>
        </w:rPr>
        <w:t xml:space="preserve"> ou UFRPE)</w:t>
      </w:r>
    </w:p>
    <w:p w14:paraId="66CDEE7D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>Função</w:t>
      </w:r>
    </w:p>
    <w:p w14:paraId="05431405" w14:textId="77777777" w:rsidR="00470FCC" w:rsidRDefault="005F7FA1" w:rsidP="00470FCC">
      <w:pPr>
        <w:numPr>
          <w:ilvl w:val="0"/>
          <w:numId w:val="6"/>
        </w:numPr>
        <w:spacing w:before="0" w:after="0"/>
        <w:ind w:left="720" w:hanging="359"/>
        <w:jc w:val="left"/>
      </w:pPr>
      <w:r>
        <w:rPr>
          <w:rFonts w:ascii="Arial" w:eastAsia="Arial" w:hAnsi="Arial" w:cs="Arial"/>
        </w:rPr>
        <w:t xml:space="preserve">Endereço; </w:t>
      </w:r>
    </w:p>
    <w:p w14:paraId="7963B8CA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Pr="00470FCC">
        <w:rPr>
          <w:rFonts w:ascii="Arial" w:eastAsia="Arial" w:hAnsi="Arial" w:cs="Arial"/>
        </w:rPr>
        <w:t>ogradouro</w:t>
      </w:r>
    </w:p>
    <w:p w14:paraId="01B50756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Número</w:t>
      </w:r>
    </w:p>
    <w:p w14:paraId="18E71BBA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Bairro</w:t>
      </w:r>
    </w:p>
    <w:p w14:paraId="751F6BDC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Cidade</w:t>
      </w:r>
    </w:p>
    <w:p w14:paraId="5179DE17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Estado</w:t>
      </w:r>
    </w:p>
    <w:p w14:paraId="4B4A0C45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Complemento</w:t>
      </w:r>
    </w:p>
    <w:p w14:paraId="72C58CD4" w14:textId="77777777" w:rsidR="00470FCC" w:rsidRPr="00470FCC" w:rsidRDefault="00470FCC" w:rsidP="00470FCC">
      <w:pPr>
        <w:pStyle w:val="PargrafodaLista"/>
        <w:numPr>
          <w:ilvl w:val="0"/>
          <w:numId w:val="8"/>
        </w:numPr>
        <w:spacing w:before="0" w:after="0"/>
        <w:jc w:val="left"/>
        <w:rPr>
          <w:rFonts w:ascii="Arial" w:eastAsia="Arial" w:hAnsi="Arial" w:cs="Arial"/>
        </w:rPr>
      </w:pPr>
      <w:r w:rsidRPr="00470FCC">
        <w:rPr>
          <w:rFonts w:ascii="Arial" w:eastAsia="Arial" w:hAnsi="Arial" w:cs="Arial"/>
        </w:rPr>
        <w:t>CEP</w:t>
      </w:r>
    </w:p>
    <w:p w14:paraId="1FB8921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06C90D3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O sistema inicia o UC03.</w:t>
      </w:r>
    </w:p>
    <w:p w14:paraId="6A0CCBC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4. O cliente é inserido no sistema.</w:t>
      </w:r>
    </w:p>
    <w:p w14:paraId="07F342A1" w14:textId="77777777" w:rsidR="00B94CE8" w:rsidRDefault="00B94CE8">
      <w:pPr>
        <w:spacing w:before="0" w:after="0"/>
        <w:jc w:val="left"/>
      </w:pPr>
    </w:p>
    <w:p w14:paraId="1A4FD51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3AE621F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2, se o CPF não for um CPF válido, o sistema informa que o CPF é inválido e retorna ao passo 1 do fluxo principal de eventos.</w:t>
      </w:r>
    </w:p>
    <w:p w14:paraId="53F6EA6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 No passo 3, se o usuário já existe, o sistema exibe a mensagem “Usuário já cadastrado” e retorna ao passo 1 do fluxo principal de eventos.</w:t>
      </w:r>
    </w:p>
    <w:p w14:paraId="428BFCB0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3. Em qualquer momento o usuário pode cancelar a operação e voltar à tela inicial.</w:t>
      </w:r>
    </w:p>
    <w:p w14:paraId="0F69C268" w14:textId="77777777" w:rsidR="00B94CE8" w:rsidRDefault="00B94CE8">
      <w:pPr>
        <w:spacing w:before="240" w:after="120"/>
        <w:jc w:val="left"/>
      </w:pPr>
    </w:p>
    <w:p w14:paraId="6753DAC8" w14:textId="77777777" w:rsidR="00B94CE8" w:rsidRDefault="00B94CE8">
      <w:pPr>
        <w:spacing w:before="240" w:after="120"/>
        <w:jc w:val="left"/>
      </w:pPr>
    </w:p>
    <w:p w14:paraId="16FD240B" w14:textId="77777777" w:rsidR="00B94CE8" w:rsidRDefault="00470FCC">
      <w:pPr>
        <w:spacing w:before="240" w:after="120"/>
        <w:jc w:val="center"/>
      </w:pPr>
      <w:r>
        <w:rPr>
          <w:rFonts w:ascii="Arial" w:eastAsia="Arial" w:hAnsi="Arial" w:cs="Arial"/>
          <w:b/>
        </w:rPr>
        <w:t>[UC04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usuário</w:t>
      </w:r>
    </w:p>
    <w:p w14:paraId="085C775E" w14:textId="77777777" w:rsidR="00B94CE8" w:rsidRDefault="005F7FA1">
      <w:r>
        <w:rPr>
          <w:rFonts w:ascii="Arial" w:eastAsia="Arial" w:hAnsi="Arial" w:cs="Arial"/>
          <w:b/>
        </w:rPr>
        <w:lastRenderedPageBreak/>
        <w:t>Prioridade</w:t>
      </w:r>
      <w:r>
        <w:rPr>
          <w:rFonts w:ascii="Arial" w:eastAsia="Arial" w:hAnsi="Arial" w:cs="Arial"/>
        </w:rPr>
        <w:t>: Essencial</w:t>
      </w:r>
    </w:p>
    <w:p w14:paraId="5E5BFB8E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usuário existe no sistema.</w:t>
      </w:r>
    </w:p>
    <w:p w14:paraId="09CE6F7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4F9641BA" w14:textId="77777777" w:rsidR="00B94CE8" w:rsidRDefault="00B94CE8">
      <w:pPr>
        <w:spacing w:before="0" w:after="0"/>
        <w:jc w:val="left"/>
      </w:pPr>
    </w:p>
    <w:p w14:paraId="52646A3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14AA9AC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CPF é feito um acesso ao banco de dados que busca a existência do dado informado.</w:t>
      </w:r>
    </w:p>
    <w:p w14:paraId="585C1D73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60E2A94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28412B4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4FCE7967" w14:textId="77777777" w:rsidR="00B94CE8" w:rsidRDefault="00B94CE8">
      <w:pPr>
        <w:spacing w:before="0" w:after="0"/>
      </w:pPr>
    </w:p>
    <w:p w14:paraId="3F14418E" w14:textId="74F07E3D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 [UC05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Cardápio RU</w:t>
      </w:r>
    </w:p>
    <w:p w14:paraId="0723B5F6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0085BE3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responsável cadastre o Cardápio do RU.</w:t>
      </w:r>
    </w:p>
    <w:p w14:paraId="5BB9CBCF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01CCB4D2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cardápio devem ser validados e inseridos no sistema.</w:t>
      </w:r>
    </w:p>
    <w:p w14:paraId="25419DA1" w14:textId="77777777" w:rsidR="00B94CE8" w:rsidRDefault="00B94CE8">
      <w:pPr>
        <w:spacing w:before="0" w:after="0"/>
        <w:jc w:val="left"/>
      </w:pPr>
    </w:p>
    <w:p w14:paraId="6148EBF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590BE8A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do novo cardápio:</w:t>
      </w:r>
    </w:p>
    <w:p w14:paraId="5CEA983C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Dia em que será servido;</w:t>
      </w:r>
    </w:p>
    <w:p w14:paraId="2EDF296A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Qual refeição se trata (Almoço ou Jantar);</w:t>
      </w:r>
    </w:p>
    <w:p w14:paraId="42448566" w14:textId="77777777" w:rsidR="00B94CE8" w:rsidRPr="001911E7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Itens do cardápio;</w:t>
      </w:r>
    </w:p>
    <w:p w14:paraId="731C561A" w14:textId="3811EC02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Prato Principal;</w:t>
      </w:r>
    </w:p>
    <w:p w14:paraId="64FC7767" w14:textId="7BB70A45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Opção;</w:t>
      </w:r>
    </w:p>
    <w:p w14:paraId="2297D4C8" w14:textId="6981D22E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Guarnição;</w:t>
      </w:r>
    </w:p>
    <w:p w14:paraId="56CF4B1F" w14:textId="275E6ED1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Feijão;</w:t>
      </w:r>
    </w:p>
    <w:p w14:paraId="1D8C3874" w14:textId="7F56B476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Arroz;</w:t>
      </w:r>
    </w:p>
    <w:p w14:paraId="3C5610AC" w14:textId="57540E5A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Salada crua;</w:t>
      </w:r>
    </w:p>
    <w:p w14:paraId="0D217361" w14:textId="25E1C2F8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Salada cozida;</w:t>
      </w:r>
    </w:p>
    <w:p w14:paraId="71214F07" w14:textId="0EFEA5E2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Sobremesa;</w:t>
      </w:r>
    </w:p>
    <w:p w14:paraId="61016EA5" w14:textId="5A2DBE5A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Suco1;</w:t>
      </w:r>
    </w:p>
    <w:p w14:paraId="5A2E7ED4" w14:textId="27EC6514" w:rsidR="001911E7" w:rsidRDefault="001911E7" w:rsidP="001911E7">
      <w:pPr>
        <w:spacing w:before="0" w:after="0"/>
        <w:ind w:left="72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Suco2.</w:t>
      </w:r>
    </w:p>
    <w:p w14:paraId="392EE22E" w14:textId="77777777" w:rsidR="001911E7" w:rsidRDefault="001911E7" w:rsidP="001911E7">
      <w:pPr>
        <w:spacing w:before="0" w:after="0"/>
        <w:ind w:left="720"/>
        <w:contextualSpacing/>
        <w:jc w:val="left"/>
      </w:pPr>
    </w:p>
    <w:p w14:paraId="59BE753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lastRenderedPageBreak/>
        <w:t>2. O sistema inicia o UC05.</w:t>
      </w:r>
    </w:p>
    <w:p w14:paraId="7AA4A78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O cardápio é inserido no sistema.</w:t>
      </w:r>
    </w:p>
    <w:p w14:paraId="19BC0EB6" w14:textId="77777777" w:rsidR="00B94CE8" w:rsidRDefault="00B94CE8">
      <w:pPr>
        <w:spacing w:before="0" w:after="0"/>
        <w:jc w:val="left"/>
      </w:pPr>
    </w:p>
    <w:p w14:paraId="5E8D0AC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3E4142A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 caso o UC05 retorne que já existe o cardápio a operação é cancelada.</w:t>
      </w:r>
    </w:p>
    <w:p w14:paraId="3FE68A37" w14:textId="77777777" w:rsidR="00B94CE8" w:rsidRDefault="005F7FA1">
      <w:pPr>
        <w:spacing w:before="0" w:after="0"/>
      </w:pPr>
      <w:bookmarkStart w:id="13" w:name="h.xgnhq89n3l8d" w:colFirst="0" w:colLast="0"/>
      <w:bookmarkEnd w:id="13"/>
      <w:r>
        <w:rPr>
          <w:rFonts w:ascii="Arial" w:eastAsia="Arial" w:hAnsi="Arial" w:cs="Arial"/>
        </w:rPr>
        <w:t>2. Em qualquer momento o usuário pode cancelar a operação.</w:t>
      </w:r>
    </w:p>
    <w:p w14:paraId="0A513C98" w14:textId="77777777" w:rsidR="00B94CE8" w:rsidRDefault="00B94CE8">
      <w:pPr>
        <w:spacing w:before="0" w:after="0"/>
      </w:pPr>
      <w:bookmarkStart w:id="14" w:name="h.7i7w82oklto3" w:colFirst="0" w:colLast="0"/>
      <w:bookmarkEnd w:id="14"/>
    </w:p>
    <w:p w14:paraId="698E5A2C" w14:textId="77777777" w:rsidR="00B94CE8" w:rsidRDefault="00B94CE8">
      <w:pPr>
        <w:spacing w:before="0" w:after="0"/>
      </w:pPr>
      <w:bookmarkStart w:id="15" w:name="h.7xzjjja88rd2" w:colFirst="0" w:colLast="0"/>
      <w:bookmarkEnd w:id="15"/>
    </w:p>
    <w:p w14:paraId="15264AB7" w14:textId="77777777" w:rsidR="00B94CE8" w:rsidRDefault="00B94CE8">
      <w:pPr>
        <w:spacing w:before="0" w:after="0"/>
      </w:pPr>
      <w:bookmarkStart w:id="16" w:name="h.3rdcrjn" w:colFirst="0" w:colLast="0"/>
      <w:bookmarkEnd w:id="16"/>
    </w:p>
    <w:p w14:paraId="790D0433" w14:textId="17FB4A21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[UC06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do cardápio</w:t>
      </w:r>
    </w:p>
    <w:p w14:paraId="036721CD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26885FF5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cardápio existe no sistema.</w:t>
      </w:r>
    </w:p>
    <w:p w14:paraId="58D6137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27B5B7CA" w14:textId="77777777" w:rsidR="00B94CE8" w:rsidRDefault="00B94CE8">
      <w:pPr>
        <w:spacing w:before="0" w:after="0"/>
        <w:jc w:val="left"/>
      </w:pPr>
    </w:p>
    <w:p w14:paraId="01588805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C66CDCE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dia informado é feito um acesso ao banco de dados que busca a existência de algum cardápio informado para a refeição selecionada;</w:t>
      </w:r>
    </w:p>
    <w:p w14:paraId="4EF23532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CEFB0E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526283C8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28665EC8" w14:textId="77777777" w:rsidR="00B94CE8" w:rsidRDefault="00B94CE8">
      <w:pPr>
        <w:spacing w:before="0" w:after="0"/>
      </w:pPr>
    </w:p>
    <w:p w14:paraId="7A4EF14D" w14:textId="77777777" w:rsidR="00B94CE8" w:rsidRDefault="00B94CE8">
      <w:pPr>
        <w:spacing w:before="0" w:after="0"/>
      </w:pPr>
    </w:p>
    <w:p w14:paraId="418BFE39" w14:textId="1F92CACB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[UC07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Cardápio do RU</w:t>
      </w:r>
    </w:p>
    <w:p w14:paraId="32A4B63C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3EFFA5B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 cardápio do Restaurante Universitário (RU), para aquele dia.</w:t>
      </w:r>
    </w:p>
    <w:p w14:paraId="586457BD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1C86D00B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Tabela com opções de cardápio do dia no Restaurante Universitário.</w:t>
      </w:r>
    </w:p>
    <w:p w14:paraId="7AE7FC6D" w14:textId="77777777" w:rsidR="00B94CE8" w:rsidRDefault="00B94CE8"/>
    <w:p w14:paraId="30CBD7E9" w14:textId="77777777" w:rsidR="00B94CE8" w:rsidRDefault="00B94CE8">
      <w:pPr>
        <w:spacing w:before="0" w:after="0"/>
      </w:pPr>
    </w:p>
    <w:p w14:paraId="1726D84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8447622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1. O cliente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a opção alimentação na tela Home do aplicativo:</w:t>
      </w:r>
    </w:p>
    <w:p w14:paraId="0574DBB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mostra a tela de Alimentação com as seguintes opções:</w:t>
      </w:r>
    </w:p>
    <w:p w14:paraId="6F1E658E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- Almoço;</w:t>
      </w:r>
    </w:p>
    <w:p w14:paraId="7C2AE381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ab/>
        <w:t>- Jantar.</w:t>
      </w:r>
    </w:p>
    <w:p w14:paraId="1466D3D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lastRenderedPageBreak/>
        <w:t>3. O usuário seleciona uma das opções.</w:t>
      </w:r>
    </w:p>
    <w:p w14:paraId="17F0C8CB" w14:textId="58767140" w:rsidR="004B3EA0" w:rsidRPr="004B3EA0" w:rsidRDefault="005F7FA1" w:rsidP="004B3EA0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O sistema retorna ao usuário </w:t>
      </w:r>
      <w:r w:rsidR="004B3EA0">
        <w:rPr>
          <w:rFonts w:ascii="Arial" w:eastAsia="Arial" w:hAnsi="Arial" w:cs="Arial"/>
        </w:rPr>
        <w:t>uma tabela que deverá ser aberta uma nova guia do navegador</w:t>
      </w:r>
      <w:r>
        <w:rPr>
          <w:rFonts w:ascii="Arial" w:eastAsia="Arial" w:hAnsi="Arial" w:cs="Arial"/>
        </w:rPr>
        <w:t xml:space="preserve"> com o cardápio do dia para a r</w:t>
      </w:r>
      <w:r w:rsidR="004B3EA0">
        <w:rPr>
          <w:rFonts w:ascii="Arial" w:eastAsia="Arial" w:hAnsi="Arial" w:cs="Arial"/>
        </w:rPr>
        <w:t>efeição selecionada previamente, contendo os campos:</w:t>
      </w:r>
      <w:r w:rsidR="004B3EA0" w:rsidRPr="004B3EA0">
        <w:rPr>
          <w:rFonts w:ascii="Arial" w:eastAsia="Arial" w:hAnsi="Arial" w:cs="Arial"/>
        </w:rPr>
        <w:t xml:space="preserve">  Prato Principal</w:t>
      </w:r>
      <w:r w:rsidR="004B3EA0">
        <w:rPr>
          <w:rFonts w:ascii="Arial" w:eastAsia="Arial" w:hAnsi="Arial" w:cs="Arial"/>
        </w:rPr>
        <w:t>,</w:t>
      </w:r>
      <w:r w:rsidR="004B3EA0" w:rsidRPr="004B3EA0">
        <w:rPr>
          <w:rFonts w:ascii="Arial" w:eastAsia="Arial" w:hAnsi="Arial" w:cs="Arial"/>
        </w:rPr>
        <w:t xml:space="preserve"> Opç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Guarniç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Feij</w:t>
      </w:r>
      <w:r w:rsidR="004B3EA0">
        <w:rPr>
          <w:rFonts w:ascii="Arial" w:eastAsia="Arial" w:hAnsi="Arial" w:cs="Arial"/>
        </w:rPr>
        <w:t>ão,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Arroz,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Salada crua,</w:t>
      </w:r>
      <w:r w:rsidR="004B3EA0" w:rsidRPr="004B3EA0">
        <w:rPr>
          <w:rFonts w:ascii="Arial" w:eastAsia="Arial" w:hAnsi="Arial" w:cs="Arial"/>
        </w:rPr>
        <w:t xml:space="preserve"> </w:t>
      </w:r>
      <w:r w:rsidR="004B3EA0">
        <w:rPr>
          <w:rFonts w:ascii="Arial" w:eastAsia="Arial" w:hAnsi="Arial" w:cs="Arial"/>
        </w:rPr>
        <w:t>Salada cozida, Sobremesa,</w:t>
      </w:r>
      <w:r w:rsidR="004B3EA0" w:rsidRPr="004B3EA0">
        <w:rPr>
          <w:rFonts w:ascii="Arial" w:eastAsia="Arial" w:hAnsi="Arial" w:cs="Arial"/>
        </w:rPr>
        <w:t xml:space="preserve"> Suco1</w:t>
      </w:r>
      <w:r w:rsidR="004B3EA0">
        <w:rPr>
          <w:rFonts w:ascii="Arial" w:eastAsia="Arial" w:hAnsi="Arial" w:cs="Arial"/>
        </w:rPr>
        <w:t xml:space="preserve"> e</w:t>
      </w:r>
      <w:r w:rsidR="004B3EA0" w:rsidRPr="004B3EA0">
        <w:rPr>
          <w:rFonts w:ascii="Arial" w:eastAsia="Arial" w:hAnsi="Arial" w:cs="Arial"/>
        </w:rPr>
        <w:t xml:space="preserve"> Suco2.</w:t>
      </w:r>
    </w:p>
    <w:p w14:paraId="47DA6C79" w14:textId="74183BB1" w:rsidR="00B94CE8" w:rsidRDefault="00B94CE8">
      <w:pPr>
        <w:spacing w:before="0" w:after="0"/>
        <w:jc w:val="left"/>
      </w:pPr>
    </w:p>
    <w:p w14:paraId="218037B9" w14:textId="77777777" w:rsidR="00B94CE8" w:rsidRDefault="00B94CE8">
      <w:pPr>
        <w:spacing w:before="0" w:after="0"/>
      </w:pPr>
    </w:p>
    <w:p w14:paraId="4EE67EE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Fluxo Excepcional do Evento</w:t>
      </w:r>
    </w:p>
    <w:p w14:paraId="7B9F8E27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Caso o cliente selecione a opção errada no item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>, poderá selecionar o botão “ voltar” e voltará apenas para a tela de “Alimentação”, obtendo a chance de escolher a opção correta.</w:t>
      </w:r>
    </w:p>
    <w:p w14:paraId="331D6262" w14:textId="77777777" w:rsidR="00B94CE8" w:rsidRDefault="00B94CE8">
      <w:bookmarkStart w:id="17" w:name="h.gj7jomorurgs" w:colFirst="0" w:colLast="0"/>
      <w:bookmarkEnd w:id="17"/>
    </w:p>
    <w:p w14:paraId="095418F4" w14:textId="77777777" w:rsidR="00B94CE8" w:rsidRDefault="00B94CE8">
      <w:bookmarkStart w:id="18" w:name="h.82e5uxxty7dm" w:colFirst="0" w:colLast="0"/>
      <w:bookmarkEnd w:id="18"/>
    </w:p>
    <w:p w14:paraId="7A4E09D3" w14:textId="40321414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[UC08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Linha de Ônibus</w:t>
      </w:r>
    </w:p>
    <w:p w14:paraId="1EDBE4E8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74E9587E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as linhas dos ônibus que circulam nas proximidades da universidade.</w:t>
      </w:r>
    </w:p>
    <w:p w14:paraId="36F4CD2A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86F939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da nova linha devem ser validados e inserida no sistema.</w:t>
      </w:r>
    </w:p>
    <w:p w14:paraId="1B7E88DD" w14:textId="77777777" w:rsidR="00B94CE8" w:rsidRDefault="00B94CE8">
      <w:pPr>
        <w:spacing w:before="0" w:after="0"/>
        <w:jc w:val="left"/>
      </w:pPr>
    </w:p>
    <w:p w14:paraId="60553ACF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0BDFDB4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administrador informa os dados da nova linha:</w:t>
      </w:r>
    </w:p>
    <w:p w14:paraId="53BAA873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Nome;</w:t>
      </w:r>
    </w:p>
    <w:p w14:paraId="3ADD1740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</w:pPr>
      <w:r>
        <w:rPr>
          <w:rFonts w:ascii="Arial" w:eastAsia="Arial" w:hAnsi="Arial" w:cs="Arial"/>
        </w:rPr>
        <w:t>Código;</w:t>
      </w:r>
    </w:p>
    <w:p w14:paraId="5DCF4B38" w14:textId="77777777" w:rsidR="00B94CE8" w:rsidRDefault="005F7FA1">
      <w:pPr>
        <w:numPr>
          <w:ilvl w:val="0"/>
          <w:numId w:val="6"/>
        </w:numPr>
        <w:spacing w:before="0" w:after="0"/>
        <w:ind w:left="720"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Preço.</w:t>
      </w:r>
    </w:p>
    <w:p w14:paraId="74859E7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inicia o UC08.</w:t>
      </w:r>
    </w:p>
    <w:p w14:paraId="451C8C5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3. A linha é inserida no sistema.</w:t>
      </w:r>
    </w:p>
    <w:p w14:paraId="73403161" w14:textId="77777777" w:rsidR="00B94CE8" w:rsidRDefault="00B94CE8">
      <w:pPr>
        <w:spacing w:before="0" w:after="0"/>
        <w:jc w:val="left"/>
      </w:pPr>
    </w:p>
    <w:p w14:paraId="00B33F4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78FC6D5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 No passo 2, se a linha já existe, o sistema exibe a mensagem “Linha já cadastrada” e retorna ao passo 1 do fluxo principal de eventos.</w:t>
      </w:r>
    </w:p>
    <w:p w14:paraId="61CBC81F" w14:textId="77777777" w:rsidR="00B94CE8" w:rsidRDefault="005F7FA1">
      <w:pPr>
        <w:spacing w:before="0" w:after="0"/>
      </w:pPr>
      <w:bookmarkStart w:id="19" w:name="h.yeu66hlq6q53" w:colFirst="0" w:colLast="0"/>
      <w:bookmarkEnd w:id="19"/>
      <w:r>
        <w:rPr>
          <w:rFonts w:ascii="Arial" w:eastAsia="Arial" w:hAnsi="Arial" w:cs="Arial"/>
        </w:rPr>
        <w:t>2. Em qualquer momento o usuário pode cancelar a operação.</w:t>
      </w:r>
    </w:p>
    <w:p w14:paraId="61C94479" w14:textId="77777777" w:rsidR="00B94CE8" w:rsidRDefault="00B94CE8">
      <w:pPr>
        <w:spacing w:before="0" w:after="0"/>
      </w:pPr>
      <w:bookmarkStart w:id="20" w:name="h.4nenn82v7van" w:colFirst="0" w:colLast="0"/>
      <w:bookmarkEnd w:id="20"/>
    </w:p>
    <w:p w14:paraId="0154AF6D" w14:textId="77777777" w:rsidR="00B94CE8" w:rsidRDefault="00B94CE8">
      <w:pPr>
        <w:spacing w:before="0" w:after="0"/>
      </w:pPr>
      <w:bookmarkStart w:id="21" w:name="h.a0ftnivfcied" w:colFirst="0" w:colLast="0"/>
      <w:bookmarkEnd w:id="21"/>
    </w:p>
    <w:p w14:paraId="28DA976E" w14:textId="13BA2208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[UC09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da linha</w:t>
      </w:r>
    </w:p>
    <w:p w14:paraId="64F01E97" w14:textId="77777777" w:rsidR="00B94CE8" w:rsidRDefault="005F7FA1">
      <w:r>
        <w:rPr>
          <w:rFonts w:ascii="Arial" w:eastAsia="Arial" w:hAnsi="Arial" w:cs="Arial"/>
          <w:b/>
        </w:rPr>
        <w:lastRenderedPageBreak/>
        <w:t>Prioridade</w:t>
      </w:r>
      <w:r>
        <w:rPr>
          <w:rFonts w:ascii="Arial" w:eastAsia="Arial" w:hAnsi="Arial" w:cs="Arial"/>
        </w:rPr>
        <w:t>: Essencial</w:t>
      </w:r>
    </w:p>
    <w:p w14:paraId="6AD28512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usuário existe no sistema.</w:t>
      </w:r>
    </w:p>
    <w:p w14:paraId="2947EF9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47BF24A2" w14:textId="77777777" w:rsidR="00B94CE8" w:rsidRDefault="00B94CE8">
      <w:pPr>
        <w:spacing w:before="0" w:after="0"/>
        <w:jc w:val="left"/>
      </w:pPr>
    </w:p>
    <w:p w14:paraId="0AED3E36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A784B8C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1.Com o código da linha é feito um acesso ao banco de dados que busca a existência do dado informado.</w:t>
      </w:r>
    </w:p>
    <w:p w14:paraId="03F720F7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AB854CF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C9A6210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>1.Caso a pesquisa em banco retorne algum resultado, o cadastro é impedido.</w:t>
      </w:r>
    </w:p>
    <w:p w14:paraId="59B0E9FC" w14:textId="77777777" w:rsidR="00B94CE8" w:rsidRDefault="00B94CE8">
      <w:pPr>
        <w:spacing w:before="0" w:after="0"/>
      </w:pPr>
    </w:p>
    <w:p w14:paraId="730D5125" w14:textId="44CA29F0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[UC10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Linha de Ônibus</w:t>
      </w:r>
    </w:p>
    <w:p w14:paraId="60EEE828" w14:textId="77777777" w:rsidR="00B94CE8" w:rsidRDefault="005F7FA1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84D4024" w14:textId="77777777" w:rsidR="00B94CE8" w:rsidRDefault="005F7FA1"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as linhas de ônibus que passam pela área da universidade.</w:t>
      </w:r>
    </w:p>
    <w:p w14:paraId="56A2775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31C97C1B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Tabela com as linhas cadastradas.</w:t>
      </w:r>
    </w:p>
    <w:p w14:paraId="19AAEB6E" w14:textId="77777777" w:rsidR="00B94CE8" w:rsidRDefault="00B94CE8"/>
    <w:p w14:paraId="4D16A9B6" w14:textId="77777777" w:rsidR="00B94CE8" w:rsidRDefault="00B94CE8">
      <w:pPr>
        <w:spacing w:before="0" w:after="0"/>
      </w:pPr>
    </w:p>
    <w:p w14:paraId="79798148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561A30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1. O cliente clica o botão Ônibus na tela Home do sistema:</w:t>
      </w:r>
    </w:p>
    <w:p w14:paraId="4DB78DAB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2. O sistema mostra a tela de com a listagem das linhas cadastradas.</w:t>
      </w:r>
    </w:p>
    <w:p w14:paraId="15C2C253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das opções.</w:t>
      </w:r>
    </w:p>
    <w:p w14:paraId="6BA59E86" w14:textId="77777777" w:rsidR="00B94CE8" w:rsidRDefault="005F7FA1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O sistema retorna ao usuário as informações sobre a linha</w:t>
      </w:r>
      <w:r w:rsidR="00470FCC">
        <w:rPr>
          <w:rFonts w:ascii="Arial" w:eastAsia="Arial" w:hAnsi="Arial" w:cs="Arial"/>
        </w:rPr>
        <w:t>:</w:t>
      </w:r>
    </w:p>
    <w:p w14:paraId="4BBF799C" w14:textId="77777777" w:rsidR="00470FCC" w:rsidRDefault="00470FCC">
      <w:pPr>
        <w:spacing w:before="0"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Número</w:t>
      </w:r>
    </w:p>
    <w:p w14:paraId="0BA92420" w14:textId="77777777" w:rsidR="00B94CE8" w:rsidRDefault="00470FCC">
      <w:pPr>
        <w:spacing w:before="0" w:after="0"/>
        <w:jc w:val="left"/>
      </w:pPr>
      <w:r>
        <w:rPr>
          <w:rFonts w:ascii="Arial" w:eastAsia="Arial" w:hAnsi="Arial" w:cs="Arial"/>
        </w:rPr>
        <w:tab/>
        <w:t>- Nome/Rota.</w:t>
      </w:r>
    </w:p>
    <w:p w14:paraId="72DB99EB" w14:textId="77777777" w:rsidR="00B94CE8" w:rsidRDefault="00B94CE8">
      <w:pPr>
        <w:spacing w:before="0" w:after="0"/>
      </w:pPr>
    </w:p>
    <w:p w14:paraId="6DACB259" w14:textId="77777777" w:rsidR="00B94CE8" w:rsidRDefault="005F7FA1">
      <w:pPr>
        <w:spacing w:before="0" w:after="0"/>
      </w:pPr>
      <w:r>
        <w:rPr>
          <w:rFonts w:ascii="Arial" w:eastAsia="Arial" w:hAnsi="Arial" w:cs="Arial"/>
          <w:b/>
        </w:rPr>
        <w:t>Fluxo Excepcional do Evento</w:t>
      </w:r>
    </w:p>
    <w:p w14:paraId="1542E26B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Caso o cliente selecione a opção errada no item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>, poderá selecionar o botão “ voltar” e voltará apenas para a tela de “Ônibus”, obtendo a chance de escolher a opção correta.</w:t>
      </w:r>
    </w:p>
    <w:p w14:paraId="3A27280F" w14:textId="32B06122" w:rsidR="00DB2ABB" w:rsidRDefault="00DB2ABB" w:rsidP="00DB2ABB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[UC11] </w:t>
      </w:r>
      <w:r>
        <w:rPr>
          <w:rFonts w:ascii="Arial" w:eastAsia="Arial" w:hAnsi="Arial" w:cs="Arial"/>
          <w:b/>
          <w:i/>
        </w:rPr>
        <w:t>Visualizar Agenda</w:t>
      </w:r>
    </w:p>
    <w:p w14:paraId="0B389D05" w14:textId="77777777" w:rsidR="00DB2ABB" w:rsidRDefault="00DB2ABB" w:rsidP="00DB2ABB"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Importante.</w:t>
      </w:r>
    </w:p>
    <w:p w14:paraId="15EC8CEE" w14:textId="13D2E0F0" w:rsidR="00DB2ABB" w:rsidRDefault="00DB2ABB" w:rsidP="00DB2ABB"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ao usuário cliente visualizar eventos cadastrados e dispô-los </w:t>
      </w:r>
      <w:r w:rsidR="009F6D1A">
        <w:rPr>
          <w:rFonts w:ascii="Arial" w:eastAsia="Arial" w:hAnsi="Arial" w:cs="Arial"/>
        </w:rPr>
        <w:t>ordenadamente em</w:t>
      </w:r>
      <w:r>
        <w:rPr>
          <w:rFonts w:ascii="Arial" w:eastAsia="Arial" w:hAnsi="Arial" w:cs="Arial"/>
        </w:rPr>
        <w:t xml:space="preserve"> um </w:t>
      </w:r>
      <w:proofErr w:type="spellStart"/>
      <w:r>
        <w:rPr>
          <w:rFonts w:ascii="Arial" w:eastAsia="Arial" w:hAnsi="Arial" w:cs="Arial"/>
        </w:rPr>
        <w:t>gridview</w:t>
      </w:r>
      <w:proofErr w:type="spellEnd"/>
      <w:r>
        <w:rPr>
          <w:rFonts w:ascii="Arial" w:eastAsia="Arial" w:hAnsi="Arial" w:cs="Arial"/>
        </w:rPr>
        <w:t xml:space="preserve"> de acordo com a data, o usuário pode selecionar um evento para visualizar [UC12].</w:t>
      </w:r>
    </w:p>
    <w:p w14:paraId="2EE73E35" w14:textId="77777777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cliente deve estar conectado à internet e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>.</w:t>
      </w:r>
    </w:p>
    <w:p w14:paraId="784A567C" w14:textId="1909DF01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 xml:space="preserve">: </w:t>
      </w:r>
      <w:r w:rsidR="009F6D1A">
        <w:rPr>
          <w:rFonts w:ascii="Arial" w:eastAsia="Arial" w:hAnsi="Arial" w:cs="Arial"/>
        </w:rPr>
        <w:t>Grid</w:t>
      </w:r>
      <w:r>
        <w:rPr>
          <w:rFonts w:ascii="Arial" w:eastAsia="Arial" w:hAnsi="Arial" w:cs="Arial"/>
        </w:rPr>
        <w:t xml:space="preserve"> com as linhas cadastradas.</w:t>
      </w:r>
    </w:p>
    <w:p w14:paraId="56E4CE14" w14:textId="77777777" w:rsidR="00DB2ABB" w:rsidRDefault="00DB2ABB" w:rsidP="00DB2ABB">
      <w:pPr>
        <w:spacing w:before="0" w:after="0"/>
      </w:pPr>
    </w:p>
    <w:p w14:paraId="22C2B8FF" w14:textId="77777777" w:rsidR="00DB2ABB" w:rsidRDefault="00DB2ABB" w:rsidP="00DB2ABB">
      <w:pPr>
        <w:spacing w:before="0"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44416EF5" w14:textId="2FFD2AC3" w:rsidR="009F6D1A" w:rsidRDefault="00DB2ABB" w:rsidP="009F6D1A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9F6D1A">
        <w:rPr>
          <w:rFonts w:ascii="Arial" w:eastAsia="Arial" w:hAnsi="Arial" w:cs="Arial"/>
        </w:rPr>
        <w:t>O cliente clica no botão Agenda na tela Home do aplicativo</w:t>
      </w:r>
    </w:p>
    <w:p w14:paraId="5BF99157" w14:textId="1B8DAC58" w:rsidR="003C128C" w:rsidRDefault="003C128C" w:rsidP="003C128C">
      <w:pPr>
        <w:spacing w:after="0"/>
        <w:jc w:val="left"/>
      </w:pPr>
      <w:r>
        <w:rPr>
          <w:rFonts w:ascii="Arial" w:eastAsia="Arial" w:hAnsi="Arial" w:cs="Arial"/>
        </w:rPr>
        <w:t xml:space="preserve">2. O sistema abre a tela com um </w:t>
      </w:r>
      <w:proofErr w:type="spellStart"/>
      <w:r>
        <w:rPr>
          <w:rFonts w:ascii="Arial" w:eastAsia="Arial" w:hAnsi="Arial" w:cs="Arial"/>
        </w:rPr>
        <w:t>checkbox</w:t>
      </w:r>
      <w:proofErr w:type="spellEnd"/>
      <w:r>
        <w:rPr>
          <w:rFonts w:ascii="Arial" w:eastAsia="Arial" w:hAnsi="Arial" w:cs="Arial"/>
        </w:rPr>
        <w:t xml:space="preserve"> as seguintes opções:</w:t>
      </w:r>
    </w:p>
    <w:p w14:paraId="10499A90" w14:textId="77777777" w:rsidR="003C128C" w:rsidRDefault="003C128C" w:rsidP="003C128C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Eventos da Semana.</w:t>
      </w:r>
    </w:p>
    <w:p w14:paraId="486EC147" w14:textId="251972DA" w:rsidR="003C128C" w:rsidRDefault="003C128C" w:rsidP="009F6D1A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Eventos do Mês.</w:t>
      </w:r>
    </w:p>
    <w:p w14:paraId="646A91A4" w14:textId="5D126262" w:rsidR="00DB2ABB" w:rsidRDefault="003C128C" w:rsidP="00DB2ABB">
      <w:pPr>
        <w:spacing w:before="0" w:after="0"/>
        <w:jc w:val="left"/>
      </w:pPr>
      <w:r>
        <w:rPr>
          <w:rFonts w:ascii="Arial" w:eastAsia="Arial" w:hAnsi="Arial" w:cs="Arial"/>
        </w:rPr>
        <w:t>3</w:t>
      </w:r>
      <w:r w:rsidR="00DB2ABB">
        <w:rPr>
          <w:rFonts w:ascii="Arial" w:eastAsia="Arial" w:hAnsi="Arial" w:cs="Arial"/>
        </w:rPr>
        <w:t xml:space="preserve">. O sistema </w:t>
      </w:r>
      <w:r>
        <w:rPr>
          <w:rFonts w:ascii="Arial" w:eastAsia="Arial" w:hAnsi="Arial" w:cs="Arial"/>
        </w:rPr>
        <w:t xml:space="preserve">filtra e </w:t>
      </w:r>
      <w:r w:rsidR="00DB2ABB">
        <w:rPr>
          <w:rFonts w:ascii="Arial" w:eastAsia="Arial" w:hAnsi="Arial" w:cs="Arial"/>
        </w:rPr>
        <w:t xml:space="preserve">mostra </w:t>
      </w:r>
      <w:r w:rsidR="009F6D1A">
        <w:rPr>
          <w:rFonts w:ascii="Arial" w:eastAsia="Arial" w:hAnsi="Arial" w:cs="Arial"/>
        </w:rPr>
        <w:t>n</w:t>
      </w:r>
      <w:r w:rsidR="00DB2ABB">
        <w:rPr>
          <w:rFonts w:ascii="Arial" w:eastAsia="Arial" w:hAnsi="Arial" w:cs="Arial"/>
        </w:rPr>
        <w:t xml:space="preserve">a tela </w:t>
      </w:r>
      <w:r w:rsidR="009F6D1A">
        <w:rPr>
          <w:rFonts w:ascii="Arial" w:eastAsia="Arial" w:hAnsi="Arial" w:cs="Arial"/>
        </w:rPr>
        <w:t xml:space="preserve">um grid </w:t>
      </w:r>
      <w:r w:rsidR="00DB2ABB">
        <w:rPr>
          <w:rFonts w:ascii="Arial" w:eastAsia="Arial" w:hAnsi="Arial" w:cs="Arial"/>
        </w:rPr>
        <w:t xml:space="preserve">com a listagem </w:t>
      </w:r>
      <w:r w:rsidR="009F6D1A">
        <w:rPr>
          <w:rFonts w:ascii="Arial" w:eastAsia="Arial" w:hAnsi="Arial" w:cs="Arial"/>
        </w:rPr>
        <w:t>dos eventos cadastrados</w:t>
      </w:r>
      <w:r w:rsidR="00DB2ABB">
        <w:rPr>
          <w:rFonts w:ascii="Arial" w:eastAsia="Arial" w:hAnsi="Arial" w:cs="Arial"/>
        </w:rPr>
        <w:t>.</w:t>
      </w:r>
    </w:p>
    <w:p w14:paraId="5C870978" w14:textId="77777777" w:rsidR="00DB2ABB" w:rsidRDefault="00DB2ABB" w:rsidP="00DB2ABB">
      <w:pPr>
        <w:spacing w:before="0" w:after="0"/>
      </w:pPr>
    </w:p>
    <w:p w14:paraId="438329B8" w14:textId="53A97CBF" w:rsidR="00DB2ABB" w:rsidRDefault="00DB2ABB" w:rsidP="00DB2ABB">
      <w:pPr>
        <w:spacing w:before="0" w:after="0"/>
      </w:pPr>
      <w:r>
        <w:rPr>
          <w:rFonts w:ascii="Arial" w:eastAsia="Arial" w:hAnsi="Arial" w:cs="Arial"/>
          <w:b/>
        </w:rPr>
        <w:t xml:space="preserve">Fluxo </w:t>
      </w:r>
      <w:r w:rsidR="009F6D1A">
        <w:rPr>
          <w:rFonts w:ascii="Arial" w:eastAsia="Arial" w:hAnsi="Arial" w:cs="Arial"/>
          <w:b/>
        </w:rPr>
        <w:t>Secundário</w:t>
      </w:r>
    </w:p>
    <w:p w14:paraId="41F4CD81" w14:textId="13EE88A6" w:rsidR="00B94CE8" w:rsidRDefault="009F6D1A" w:rsidP="009F6D1A">
      <w:pPr>
        <w:pStyle w:val="PargrafodaLista"/>
        <w:numPr>
          <w:ilvl w:val="0"/>
          <w:numId w:val="9"/>
        </w:numPr>
        <w:spacing w:before="0" w:after="0"/>
      </w:pPr>
      <w:r w:rsidRPr="009F6D1A">
        <w:rPr>
          <w:rFonts w:ascii="Arial" w:eastAsia="Arial" w:hAnsi="Arial" w:cs="Arial"/>
        </w:rPr>
        <w:t>Em qualquer momento o usuário pode cancelar a operação.</w:t>
      </w:r>
    </w:p>
    <w:p w14:paraId="677CB543" w14:textId="77777777" w:rsidR="00B94CE8" w:rsidRDefault="00B94CE8">
      <w:bookmarkStart w:id="22" w:name="h.lu7wdhxwgq9k" w:colFirst="0" w:colLast="0"/>
      <w:bookmarkEnd w:id="22"/>
    </w:p>
    <w:p w14:paraId="3642BEA8" w14:textId="27D765E7" w:rsidR="00B94CE8" w:rsidRDefault="00DB2ABB">
      <w:pPr>
        <w:ind w:left="2880" w:firstLine="720"/>
      </w:pPr>
      <w:bookmarkStart w:id="23" w:name="h.dp805oydb5ic" w:colFirst="0" w:colLast="0"/>
      <w:bookmarkEnd w:id="23"/>
      <w:r>
        <w:rPr>
          <w:rFonts w:ascii="Arial" w:eastAsia="Arial" w:hAnsi="Arial" w:cs="Arial"/>
          <w:b/>
        </w:rPr>
        <w:t>[UC12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Evento</w:t>
      </w:r>
    </w:p>
    <w:p w14:paraId="3998FB6A" w14:textId="77777777" w:rsidR="00B94CE8" w:rsidRDefault="005F7FA1">
      <w:bookmarkStart w:id="24" w:name="h.6ijh68vffjad" w:colFirst="0" w:colLast="0"/>
      <w:bookmarkEnd w:id="24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3CF1D6D1" w14:textId="77777777" w:rsidR="00B94CE8" w:rsidRDefault="005F7FA1">
      <w:bookmarkStart w:id="25" w:name="h.yv1ctqm2b0jm" w:colFirst="0" w:colLast="0"/>
      <w:bookmarkEnd w:id="25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os eventos agendados para acontecer na UFRPE.</w:t>
      </w:r>
    </w:p>
    <w:p w14:paraId="24CAEA71" w14:textId="7F31D429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</w:t>
      </w:r>
      <w:r w:rsidR="009F6D1A">
        <w:rPr>
          <w:rFonts w:ascii="Arial" w:eastAsia="Arial" w:hAnsi="Arial" w:cs="Arial"/>
        </w:rPr>
        <w:t xml:space="preserve">, </w:t>
      </w:r>
      <w:proofErr w:type="spellStart"/>
      <w:r w:rsidR="009F6D1A">
        <w:rPr>
          <w:rFonts w:ascii="Arial" w:eastAsia="Arial" w:hAnsi="Arial" w:cs="Arial"/>
        </w:rPr>
        <w:t>Logado</w:t>
      </w:r>
      <w:proofErr w:type="spellEnd"/>
      <w:r w:rsidR="009F6D1A">
        <w:rPr>
          <w:rFonts w:ascii="Arial" w:eastAsia="Arial" w:hAnsi="Arial" w:cs="Arial"/>
        </w:rPr>
        <w:t xml:space="preserve"> e na tela de Agenda [UC11]</w:t>
      </w:r>
      <w:r>
        <w:rPr>
          <w:rFonts w:ascii="Arial" w:eastAsia="Arial" w:hAnsi="Arial" w:cs="Arial"/>
        </w:rPr>
        <w:t>.</w:t>
      </w:r>
    </w:p>
    <w:p w14:paraId="1790B4B7" w14:textId="77D0A970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 xml:space="preserve">: </w:t>
      </w:r>
      <w:r w:rsidR="003C128C">
        <w:rPr>
          <w:rFonts w:ascii="Arial" w:eastAsia="Arial" w:hAnsi="Arial" w:cs="Arial"/>
        </w:rPr>
        <w:t>Tela de visualização de eventos</w:t>
      </w:r>
      <w:r>
        <w:rPr>
          <w:rFonts w:ascii="Arial" w:eastAsia="Arial" w:hAnsi="Arial" w:cs="Arial"/>
        </w:rPr>
        <w:t>.</w:t>
      </w:r>
    </w:p>
    <w:p w14:paraId="0EFFBE42" w14:textId="0095FB6F" w:rsidR="00B94CE8" w:rsidRDefault="005F7FA1" w:rsidP="00DB2ABB">
      <w:r>
        <w:rPr>
          <w:rFonts w:ascii="Arial" w:eastAsia="Arial" w:hAnsi="Arial" w:cs="Arial"/>
        </w:rPr>
        <w:t xml:space="preserve">  </w:t>
      </w:r>
    </w:p>
    <w:p w14:paraId="0432960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3B2A99E" w14:textId="1B012CEB" w:rsidR="00B94CE8" w:rsidRDefault="009F6D1A">
      <w:pPr>
        <w:spacing w:after="0"/>
        <w:jc w:val="left"/>
      </w:pPr>
      <w:r>
        <w:rPr>
          <w:rFonts w:ascii="Arial" w:eastAsia="Arial" w:hAnsi="Arial" w:cs="Arial"/>
        </w:rPr>
        <w:t>1. O cliente clica (como um link) no evento selecionado, na tela de Agenda</w:t>
      </w:r>
      <w:r w:rsidR="003C128C">
        <w:rPr>
          <w:rFonts w:ascii="Arial" w:eastAsia="Arial" w:hAnsi="Arial" w:cs="Arial"/>
        </w:rPr>
        <w:t>.</w:t>
      </w:r>
    </w:p>
    <w:p w14:paraId="17986BF8" w14:textId="2BE6DDD5" w:rsidR="003C128C" w:rsidRDefault="005F7FA1" w:rsidP="003C128C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O sistema retorna ao usuário </w:t>
      </w:r>
      <w:r w:rsidR="003C128C">
        <w:rPr>
          <w:rFonts w:ascii="Arial" w:eastAsia="Arial" w:hAnsi="Arial" w:cs="Arial"/>
        </w:rPr>
        <w:t>os dados do evento previamente cadastrados: Data, Nome, Local, Horário e Preço.</w:t>
      </w:r>
    </w:p>
    <w:p w14:paraId="6F3F569B" w14:textId="77777777" w:rsidR="003C128C" w:rsidRDefault="003C128C">
      <w:pPr>
        <w:spacing w:after="0"/>
        <w:jc w:val="left"/>
      </w:pPr>
    </w:p>
    <w:p w14:paraId="179E0489" w14:textId="77777777" w:rsidR="00B94CE8" w:rsidRDefault="00B94CE8">
      <w:pPr>
        <w:spacing w:after="0"/>
      </w:pPr>
    </w:p>
    <w:p w14:paraId="2420CC65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60DF8FCE" w14:textId="07E40064" w:rsidR="00B94CE8" w:rsidRDefault="005F7FA1" w:rsidP="003C128C">
      <w:pPr>
        <w:spacing w:after="0"/>
        <w:rPr>
          <w:rFonts w:ascii="Arial" w:eastAsia="Arial" w:hAnsi="Arial" w:cs="Arial"/>
        </w:rPr>
      </w:pPr>
      <w:bookmarkStart w:id="26" w:name="h.t9l0glsrqa9u" w:colFirst="0" w:colLast="0"/>
      <w:bookmarkEnd w:id="26"/>
      <w:r>
        <w:rPr>
          <w:rFonts w:ascii="Arial" w:eastAsia="Arial" w:hAnsi="Arial" w:cs="Arial"/>
        </w:rPr>
        <w:t xml:space="preserve">1. Caso o cliente selecione a opção errada no item </w:t>
      </w:r>
      <w:proofErr w:type="gramStart"/>
      <w:r w:rsidR="003C128C"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>, poderá selecionar o botão “ voltar” e voltará apenas para a tela de</w:t>
      </w:r>
      <w:r w:rsidR="003C128C">
        <w:rPr>
          <w:rFonts w:ascii="Arial" w:eastAsia="Arial" w:hAnsi="Arial" w:cs="Arial"/>
        </w:rPr>
        <w:t xml:space="preserve"> Agenda [UC12]</w:t>
      </w:r>
      <w:r>
        <w:rPr>
          <w:rFonts w:ascii="Arial" w:eastAsia="Arial" w:hAnsi="Arial" w:cs="Arial"/>
        </w:rPr>
        <w:t>, obtendo a chance de escolher a opção correta.</w:t>
      </w:r>
    </w:p>
    <w:p w14:paraId="3FC56556" w14:textId="77777777" w:rsidR="00DB2ABB" w:rsidRDefault="00DB2ABB">
      <w:pPr>
        <w:spacing w:after="0"/>
        <w:rPr>
          <w:rFonts w:ascii="Arial" w:eastAsia="Arial" w:hAnsi="Arial" w:cs="Arial"/>
        </w:rPr>
      </w:pPr>
    </w:p>
    <w:p w14:paraId="6F8620EF" w14:textId="77777777" w:rsidR="00B94CE8" w:rsidRDefault="00B94CE8">
      <w:bookmarkStart w:id="27" w:name="h.gkxlazphhcab" w:colFirst="0" w:colLast="0"/>
      <w:bookmarkStart w:id="28" w:name="h.ejo6e36g9crf" w:colFirst="0" w:colLast="0"/>
      <w:bookmarkEnd w:id="27"/>
      <w:bookmarkEnd w:id="28"/>
    </w:p>
    <w:p w14:paraId="07AA517C" w14:textId="771004FF" w:rsidR="00B94CE8" w:rsidRDefault="00E540A1">
      <w:bookmarkStart w:id="29" w:name="h.i4cwxygyrsxt" w:colFirst="0" w:colLast="0"/>
      <w:bookmarkEnd w:id="29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[UC12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Incluir Evento</w:t>
      </w:r>
    </w:p>
    <w:p w14:paraId="2C04C1D0" w14:textId="77777777" w:rsidR="00B94CE8" w:rsidRDefault="005F7FA1">
      <w:bookmarkStart w:id="30" w:name="h.t7zjrqx0e4p6" w:colFirst="0" w:colLast="0"/>
      <w:bookmarkEnd w:id="30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D8C1224" w14:textId="77777777" w:rsidR="00B94CE8" w:rsidRDefault="005F7FA1">
      <w:bookmarkStart w:id="31" w:name="h.cezbocpbsmf" w:colFirst="0" w:colLast="0"/>
      <w:bookmarkEnd w:id="31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eventos.</w:t>
      </w:r>
    </w:p>
    <w:p w14:paraId="11A0D728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626AD87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evento validados e o evento inserido no sistema.</w:t>
      </w:r>
    </w:p>
    <w:p w14:paraId="37FF639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5B9D46B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BAEBBA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administrador informa os dados do novo evento:</w:t>
      </w:r>
    </w:p>
    <w:p w14:paraId="396232CA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Data;</w:t>
      </w:r>
    </w:p>
    <w:p w14:paraId="0743348C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Nome;</w:t>
      </w:r>
    </w:p>
    <w:p w14:paraId="38438513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Local;</w:t>
      </w:r>
    </w:p>
    <w:p w14:paraId="1154F5CF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Horário:</w:t>
      </w:r>
    </w:p>
    <w:p w14:paraId="0366B9C1" w14:textId="77777777" w:rsidR="00B94CE8" w:rsidRDefault="005F7FA1">
      <w:pPr>
        <w:numPr>
          <w:ilvl w:val="0"/>
          <w:numId w:val="5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Preço;</w:t>
      </w:r>
    </w:p>
    <w:p w14:paraId="16F0D365" w14:textId="400D0EC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2. O sistema verifica as </w:t>
      </w:r>
      <w:r w:rsidR="00AE1EA7">
        <w:rPr>
          <w:rFonts w:ascii="Arial" w:eastAsia="Arial" w:hAnsi="Arial" w:cs="Arial"/>
        </w:rPr>
        <w:t>dados digitado</w:t>
      </w:r>
      <w:r>
        <w:rPr>
          <w:rFonts w:ascii="Arial" w:eastAsia="Arial" w:hAnsi="Arial" w:cs="Arial"/>
        </w:rPr>
        <w:t>s.</w:t>
      </w:r>
    </w:p>
    <w:p w14:paraId="2FEA7899" w14:textId="19F30F2E" w:rsidR="00B94CE8" w:rsidRDefault="009F6D1A">
      <w:pPr>
        <w:spacing w:after="0"/>
        <w:jc w:val="left"/>
      </w:pPr>
      <w:r>
        <w:rPr>
          <w:rFonts w:ascii="Arial" w:eastAsia="Arial" w:hAnsi="Arial" w:cs="Arial"/>
        </w:rPr>
        <w:t>3. O sistema inicia o UC13</w:t>
      </w:r>
      <w:r w:rsidR="005F7FA1">
        <w:rPr>
          <w:rFonts w:ascii="Arial" w:eastAsia="Arial" w:hAnsi="Arial" w:cs="Arial"/>
        </w:rPr>
        <w:t>.</w:t>
      </w:r>
    </w:p>
    <w:p w14:paraId="5121542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O evento é inserido no sistema.</w:t>
      </w:r>
    </w:p>
    <w:p w14:paraId="06A7574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5CCD2912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5AD7A4B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o evento já existe, o sistema exibe a mensagem “Evento já cadastrado” e retorna ao passo 1 do fluxo principal de eventos.</w:t>
      </w:r>
    </w:p>
    <w:p w14:paraId="2B397886" w14:textId="77777777" w:rsidR="00B94CE8" w:rsidRDefault="005F7FA1">
      <w:pPr>
        <w:spacing w:after="0"/>
      </w:pPr>
      <w:bookmarkStart w:id="32" w:name="h.n6icjxkbvwzw" w:colFirst="0" w:colLast="0"/>
      <w:bookmarkEnd w:id="32"/>
      <w:r>
        <w:rPr>
          <w:rFonts w:ascii="Arial" w:eastAsia="Arial" w:hAnsi="Arial" w:cs="Arial"/>
        </w:rPr>
        <w:t>2. Em qualquer momento o usuário pode cancelar a operação.</w:t>
      </w:r>
    </w:p>
    <w:p w14:paraId="56D16806" w14:textId="77777777" w:rsidR="00B94CE8" w:rsidRDefault="00B94CE8">
      <w:pPr>
        <w:spacing w:after="0"/>
      </w:pPr>
      <w:bookmarkStart w:id="33" w:name="h.mjse0qhnzbiu" w:colFirst="0" w:colLast="0"/>
      <w:bookmarkEnd w:id="33"/>
    </w:p>
    <w:p w14:paraId="3A9082A0" w14:textId="77777777" w:rsidR="00B94CE8" w:rsidRDefault="00B94CE8">
      <w:pPr>
        <w:spacing w:after="0"/>
      </w:pPr>
      <w:bookmarkStart w:id="34" w:name="h.xcjk49z9fgt9" w:colFirst="0" w:colLast="0"/>
      <w:bookmarkEnd w:id="34"/>
    </w:p>
    <w:p w14:paraId="54F002CC" w14:textId="60D171BF" w:rsidR="00B94CE8" w:rsidRDefault="00E540A1">
      <w:pPr>
        <w:spacing w:after="0"/>
        <w:ind w:left="1440" w:firstLine="720"/>
      </w:pPr>
      <w:bookmarkStart w:id="35" w:name="h.kz42cp7ta4z4" w:colFirst="0" w:colLast="0"/>
      <w:bookmarkEnd w:id="35"/>
      <w:r>
        <w:rPr>
          <w:rFonts w:ascii="Arial" w:eastAsia="Arial" w:hAnsi="Arial" w:cs="Arial"/>
          <w:b/>
        </w:rPr>
        <w:t>[UC13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evento</w:t>
      </w:r>
    </w:p>
    <w:p w14:paraId="16A841AD" w14:textId="77777777" w:rsidR="00B94CE8" w:rsidRDefault="005F7FA1">
      <w:pPr>
        <w:spacing w:after="0"/>
      </w:pPr>
      <w:bookmarkStart w:id="36" w:name="h.extyn8qq9d1q" w:colFirst="0" w:colLast="0"/>
      <w:bookmarkEnd w:id="36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FEC3D19" w14:textId="77777777" w:rsidR="00B94CE8" w:rsidRDefault="005F7FA1">
      <w:pPr>
        <w:spacing w:after="0"/>
      </w:pPr>
      <w:bookmarkStart w:id="37" w:name="h.k3uei5q1aoap" w:colFirst="0" w:colLast="0"/>
      <w:bookmarkEnd w:id="37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evento existe no sistema.</w:t>
      </w:r>
    </w:p>
    <w:p w14:paraId="34F0CB3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14B0BC5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5B37559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4DC3E5A" w14:textId="77777777" w:rsidR="00B94CE8" w:rsidRDefault="005F7FA1">
      <w:pPr>
        <w:spacing w:after="0"/>
      </w:pPr>
      <w:r>
        <w:rPr>
          <w:rFonts w:ascii="Arial" w:eastAsia="Arial" w:hAnsi="Arial" w:cs="Arial"/>
        </w:rPr>
        <w:lastRenderedPageBreak/>
        <w:t>1.Com a Data e ID é feito um acesso ao banco de dados que busca a existência do dado informado.</w:t>
      </w:r>
    </w:p>
    <w:p w14:paraId="4050E620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7A9934F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291AB50" w14:textId="77777777" w:rsidR="00B94CE8" w:rsidRDefault="005F7FA1">
      <w:pPr>
        <w:spacing w:after="0"/>
      </w:pPr>
      <w:bookmarkStart w:id="38" w:name="h.coqcl9d5q4df" w:colFirst="0" w:colLast="0"/>
      <w:bookmarkEnd w:id="38"/>
      <w:r>
        <w:rPr>
          <w:rFonts w:ascii="Arial" w:eastAsia="Arial" w:hAnsi="Arial" w:cs="Arial"/>
        </w:rPr>
        <w:t>1. Caso a pesquisa em banco retorne algum resultado, o cadastro é impedido.</w:t>
      </w:r>
    </w:p>
    <w:p w14:paraId="09661646" w14:textId="77777777" w:rsidR="00B94CE8" w:rsidRDefault="00B94CE8">
      <w:pPr>
        <w:spacing w:after="0"/>
      </w:pPr>
      <w:bookmarkStart w:id="39" w:name="h.zfp3qgh745cf" w:colFirst="0" w:colLast="0"/>
      <w:bookmarkEnd w:id="39"/>
    </w:p>
    <w:p w14:paraId="769AFE87" w14:textId="77777777" w:rsidR="00B94CE8" w:rsidRDefault="00B94CE8">
      <w:pPr>
        <w:spacing w:after="0"/>
      </w:pPr>
      <w:bookmarkStart w:id="40" w:name="h.4j2a5boxgipy" w:colFirst="0" w:colLast="0"/>
      <w:bookmarkStart w:id="41" w:name="h.rnbgdunc3hlf" w:colFirst="0" w:colLast="0"/>
      <w:bookmarkEnd w:id="40"/>
      <w:bookmarkEnd w:id="41"/>
    </w:p>
    <w:p w14:paraId="33237123" w14:textId="160C4476" w:rsidR="00B94CE8" w:rsidRDefault="00E540A1">
      <w:pPr>
        <w:spacing w:after="0"/>
        <w:ind w:left="2160" w:firstLine="720"/>
      </w:pPr>
      <w:bookmarkStart w:id="42" w:name="h.y0s89gq2jntf" w:colFirst="0" w:colLast="0"/>
      <w:bookmarkEnd w:id="42"/>
      <w:r>
        <w:rPr>
          <w:rFonts w:ascii="Arial" w:eastAsia="Arial" w:hAnsi="Arial" w:cs="Arial"/>
          <w:b/>
        </w:rPr>
        <w:t>[UC14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Departamento</w:t>
      </w:r>
    </w:p>
    <w:p w14:paraId="71B81B5C" w14:textId="77777777" w:rsidR="00B94CE8" w:rsidRDefault="005F7FA1">
      <w:pPr>
        <w:spacing w:after="0"/>
      </w:pPr>
      <w:bookmarkStart w:id="43" w:name="h.8fgsw1k3em5" w:colFirst="0" w:colLast="0"/>
      <w:bookmarkEnd w:id="43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3EFE9BD9" w14:textId="77777777" w:rsidR="00B94CE8" w:rsidRDefault="005F7FA1">
      <w:pPr>
        <w:spacing w:after="0"/>
      </w:pPr>
      <w:bookmarkStart w:id="44" w:name="h.uwoanib4st1" w:colFirst="0" w:colLast="0"/>
      <w:bookmarkEnd w:id="44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os departamentos existentes na UFRPE.</w:t>
      </w:r>
    </w:p>
    <w:p w14:paraId="48AD9E6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internet.</w:t>
      </w:r>
    </w:p>
    <w:p w14:paraId="47A20B8A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2EA1833A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5341699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A53ACD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371ABC53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cliente clica o botão Departamentos na tela Home do aplicativo:</w:t>
      </w:r>
    </w:p>
    <w:p w14:paraId="17B79E8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mostra a tela de Departamentos com as seguintes opções:</w:t>
      </w:r>
    </w:p>
    <w:p w14:paraId="7A49B433" w14:textId="580E69C3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</w:t>
      </w:r>
      <w:r w:rsidR="00FC69A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Por prédio;</w:t>
      </w:r>
    </w:p>
    <w:p w14:paraId="7892FED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  <w:t>- Por curso.</w:t>
      </w:r>
    </w:p>
    <w:p w14:paraId="3A4750C1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uma das opções.</w:t>
      </w:r>
    </w:p>
    <w:p w14:paraId="5CF1BD13" w14:textId="3024E20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4. O sistema retorna ao usuário a localização </w:t>
      </w:r>
      <w:r w:rsidR="00FC69A3">
        <w:rPr>
          <w:rFonts w:ascii="Arial" w:eastAsia="Arial" w:hAnsi="Arial" w:cs="Arial"/>
        </w:rPr>
        <w:t xml:space="preserve">em um mapa imediatamente abaixo, </w:t>
      </w:r>
      <w:r>
        <w:rPr>
          <w:rFonts w:ascii="Arial" w:eastAsia="Arial" w:hAnsi="Arial" w:cs="Arial"/>
        </w:rPr>
        <w:t>do departamento de acordo com a opção selecionada previamente.</w:t>
      </w:r>
    </w:p>
    <w:p w14:paraId="40EF6E40" w14:textId="77777777" w:rsidR="00B94CE8" w:rsidRDefault="00B94CE8">
      <w:pPr>
        <w:spacing w:after="0"/>
      </w:pPr>
    </w:p>
    <w:p w14:paraId="3C6559C1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1731060D" w14:textId="77777777" w:rsidR="00B94CE8" w:rsidRDefault="005F7FA1">
      <w:pPr>
        <w:spacing w:after="0"/>
      </w:pPr>
      <w:bookmarkStart w:id="45" w:name="h.waufs9rqk855" w:colFirst="0" w:colLast="0"/>
      <w:bookmarkEnd w:id="45"/>
      <w:r>
        <w:rPr>
          <w:rFonts w:ascii="Arial" w:eastAsia="Arial" w:hAnsi="Arial" w:cs="Arial"/>
        </w:rPr>
        <w:t xml:space="preserve">1. Caso o cliente selecione a opção errada no item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>, poderá selecionar o botão “ voltar” e voltará apenas para a tela de “Departamentos”, obtendo a chance de escolher a opção correta.</w:t>
      </w:r>
    </w:p>
    <w:p w14:paraId="4EC1D865" w14:textId="77777777" w:rsidR="00B94CE8" w:rsidRDefault="00B94CE8">
      <w:pPr>
        <w:spacing w:after="0"/>
      </w:pPr>
      <w:bookmarkStart w:id="46" w:name="h.gai0mg70pddt" w:colFirst="0" w:colLast="0"/>
      <w:bookmarkEnd w:id="46"/>
    </w:p>
    <w:p w14:paraId="7D9772F4" w14:textId="77777777" w:rsidR="00B94CE8" w:rsidRDefault="00B94CE8">
      <w:pPr>
        <w:spacing w:after="0"/>
      </w:pPr>
      <w:bookmarkStart w:id="47" w:name="h.cwyhwg42svyw" w:colFirst="0" w:colLast="0"/>
      <w:bookmarkEnd w:id="47"/>
    </w:p>
    <w:p w14:paraId="3621F9CB" w14:textId="77777777" w:rsidR="00B94CE8" w:rsidRDefault="00B94CE8">
      <w:pPr>
        <w:spacing w:after="0"/>
      </w:pPr>
      <w:bookmarkStart w:id="48" w:name="h.ba3ibivy3opo" w:colFirst="0" w:colLast="0"/>
      <w:bookmarkEnd w:id="48"/>
    </w:p>
    <w:p w14:paraId="5078C407" w14:textId="1045EE00" w:rsidR="00B94CE8" w:rsidRDefault="00E540A1">
      <w:pPr>
        <w:spacing w:after="0"/>
        <w:ind w:left="2160" w:firstLine="720"/>
      </w:pPr>
      <w:bookmarkStart w:id="49" w:name="h.kax1c5heu90u" w:colFirst="0" w:colLast="0"/>
      <w:bookmarkEnd w:id="49"/>
      <w:r>
        <w:rPr>
          <w:rFonts w:ascii="Arial" w:eastAsia="Arial" w:hAnsi="Arial" w:cs="Arial"/>
          <w:b/>
        </w:rPr>
        <w:t>[UC15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Incluir Departamento</w:t>
      </w:r>
    </w:p>
    <w:p w14:paraId="44050DDE" w14:textId="77777777" w:rsidR="00B94CE8" w:rsidRDefault="00B94CE8">
      <w:pPr>
        <w:spacing w:after="0"/>
        <w:ind w:left="2160" w:firstLine="720"/>
      </w:pPr>
      <w:bookmarkStart w:id="50" w:name="h.36mvpdmpisyg" w:colFirst="0" w:colLast="0"/>
      <w:bookmarkEnd w:id="50"/>
    </w:p>
    <w:p w14:paraId="10F1E8E0" w14:textId="77777777" w:rsidR="00B94CE8" w:rsidRDefault="005F7FA1">
      <w:pPr>
        <w:spacing w:after="0"/>
      </w:pPr>
      <w:bookmarkStart w:id="51" w:name="h.bkvz42bguln7" w:colFirst="0" w:colLast="0"/>
      <w:bookmarkEnd w:id="51"/>
      <w:r>
        <w:rPr>
          <w:rFonts w:ascii="Arial" w:eastAsia="Arial" w:hAnsi="Arial" w:cs="Arial"/>
          <w:b/>
        </w:rPr>
        <w:lastRenderedPageBreak/>
        <w:t>Prioridade</w:t>
      </w:r>
      <w:r>
        <w:rPr>
          <w:rFonts w:ascii="Arial" w:eastAsia="Arial" w:hAnsi="Arial" w:cs="Arial"/>
        </w:rPr>
        <w:t>: Essencial</w:t>
      </w:r>
    </w:p>
    <w:p w14:paraId="2B7F8A14" w14:textId="60F86249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 xml:space="preserve">O sistema deve permitir que o administrador geral cadastrar </w:t>
      </w:r>
      <w:r w:rsidR="00B63947">
        <w:rPr>
          <w:rFonts w:ascii="Arial" w:eastAsia="Arial" w:hAnsi="Arial" w:cs="Arial"/>
        </w:rPr>
        <w:t>Departamento</w:t>
      </w:r>
      <w:r>
        <w:rPr>
          <w:rFonts w:ascii="Arial" w:eastAsia="Arial" w:hAnsi="Arial" w:cs="Arial"/>
        </w:rPr>
        <w:t>.</w:t>
      </w:r>
    </w:p>
    <w:p w14:paraId="56E0FDA7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106FC816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os dados do novo departamento validados e o departamento inserido no sistema.</w:t>
      </w:r>
    </w:p>
    <w:p w14:paraId="2B5BB45B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7822E205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6D45C749" w14:textId="6A46F10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1. O administrador informa os dados do novo </w:t>
      </w:r>
      <w:r w:rsidR="00B63947">
        <w:rPr>
          <w:rFonts w:ascii="Arial" w:eastAsia="Arial" w:hAnsi="Arial" w:cs="Arial"/>
        </w:rPr>
        <w:t>departamento</w:t>
      </w:r>
      <w:r>
        <w:rPr>
          <w:rFonts w:ascii="Arial" w:eastAsia="Arial" w:hAnsi="Arial" w:cs="Arial"/>
        </w:rPr>
        <w:t>:</w:t>
      </w:r>
    </w:p>
    <w:p w14:paraId="28FB23E5" w14:textId="77777777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Nome;</w:t>
      </w:r>
    </w:p>
    <w:p w14:paraId="459CE314" w14:textId="6E6F87D2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Localização</w:t>
      </w:r>
      <w:r w:rsidR="00910EC6">
        <w:rPr>
          <w:rFonts w:ascii="Arial" w:eastAsia="Arial" w:hAnsi="Arial" w:cs="Arial"/>
        </w:rPr>
        <w:t xml:space="preserve"> (Latitude e Longitude)</w:t>
      </w:r>
      <w:r>
        <w:rPr>
          <w:rFonts w:ascii="Arial" w:eastAsia="Arial" w:hAnsi="Arial" w:cs="Arial"/>
        </w:rPr>
        <w:t>;</w:t>
      </w:r>
    </w:p>
    <w:p w14:paraId="2EC05CC5" w14:textId="77777777" w:rsidR="00B94CE8" w:rsidRDefault="005F7FA1">
      <w:pPr>
        <w:numPr>
          <w:ilvl w:val="0"/>
          <w:numId w:val="7"/>
        </w:numPr>
        <w:spacing w:after="0"/>
        <w:ind w:hanging="359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Horário de funcionamento;</w:t>
      </w:r>
    </w:p>
    <w:p w14:paraId="24B3B7A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verifica as informações digitadas.</w:t>
      </w:r>
    </w:p>
    <w:p w14:paraId="1D98489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UC015.</w:t>
      </w:r>
    </w:p>
    <w:p w14:paraId="7625D66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O departamento é inserido no sistema.</w:t>
      </w:r>
    </w:p>
    <w:p w14:paraId="249EBF1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79161D3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606AA4FC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o evento já existe, o sistema exibe a mensagem “Departamento já cadastrado” e retorna ao passo 1 do fluxo principal de eventos.</w:t>
      </w:r>
    </w:p>
    <w:p w14:paraId="76483CC6" w14:textId="77777777" w:rsidR="00B94CE8" w:rsidRDefault="005F7FA1">
      <w:pPr>
        <w:spacing w:after="0"/>
      </w:pPr>
      <w:r>
        <w:rPr>
          <w:rFonts w:ascii="Arial" w:eastAsia="Arial" w:hAnsi="Arial" w:cs="Arial"/>
        </w:rPr>
        <w:t>2. Em qualquer momento o usuário pode cancelar a operação.</w:t>
      </w:r>
    </w:p>
    <w:p w14:paraId="4C5060FB" w14:textId="77777777" w:rsidR="00B94CE8" w:rsidRDefault="00B94CE8">
      <w:pPr>
        <w:spacing w:after="0"/>
      </w:pPr>
      <w:bookmarkStart w:id="52" w:name="h.u6qdjl720wax" w:colFirst="0" w:colLast="0"/>
      <w:bookmarkEnd w:id="52"/>
    </w:p>
    <w:p w14:paraId="42A54A23" w14:textId="77777777" w:rsidR="00B94CE8" w:rsidRDefault="00B94CE8">
      <w:pPr>
        <w:spacing w:after="0"/>
      </w:pPr>
      <w:bookmarkStart w:id="53" w:name="h.uy7i4rxgp1ld" w:colFirst="0" w:colLast="0"/>
      <w:bookmarkEnd w:id="53"/>
    </w:p>
    <w:p w14:paraId="5A19E918" w14:textId="77777777" w:rsidR="00B94CE8" w:rsidRDefault="00B94CE8">
      <w:pPr>
        <w:spacing w:after="0"/>
      </w:pPr>
      <w:bookmarkStart w:id="54" w:name="h.e6dv5ur01sm6" w:colFirst="0" w:colLast="0"/>
      <w:bookmarkEnd w:id="54"/>
    </w:p>
    <w:p w14:paraId="2F102964" w14:textId="4A6D84AF" w:rsidR="00B94CE8" w:rsidRDefault="00E540A1">
      <w:pPr>
        <w:spacing w:after="0"/>
        <w:ind w:left="1440" w:firstLine="720"/>
      </w:pPr>
      <w:bookmarkStart w:id="55" w:name="h.vptbtgnmw0xm" w:colFirst="0" w:colLast="0"/>
      <w:bookmarkEnd w:id="55"/>
      <w:r>
        <w:rPr>
          <w:rFonts w:ascii="Arial" w:eastAsia="Arial" w:hAnsi="Arial" w:cs="Arial"/>
          <w:b/>
        </w:rPr>
        <w:t>[UC16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Departamento</w:t>
      </w:r>
    </w:p>
    <w:p w14:paraId="1A10BBD8" w14:textId="77777777" w:rsidR="00B94CE8" w:rsidRDefault="00B94CE8">
      <w:pPr>
        <w:spacing w:after="0"/>
        <w:ind w:left="1440" w:firstLine="720"/>
      </w:pPr>
      <w:bookmarkStart w:id="56" w:name="h.rop2tdwnw5av" w:colFirst="0" w:colLast="0"/>
      <w:bookmarkEnd w:id="56"/>
    </w:p>
    <w:p w14:paraId="0F031122" w14:textId="77777777" w:rsidR="00B94CE8" w:rsidRDefault="005F7FA1">
      <w:pPr>
        <w:spacing w:after="0"/>
      </w:pPr>
      <w:bookmarkStart w:id="57" w:name="h.m8b8kbz9sfa4" w:colFirst="0" w:colLast="0"/>
      <w:bookmarkEnd w:id="57"/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3B4F9A8" w14:textId="77777777" w:rsidR="00B94CE8" w:rsidRDefault="005F7FA1">
      <w:pPr>
        <w:spacing w:after="0"/>
      </w:pPr>
      <w:bookmarkStart w:id="58" w:name="h.bsoo4z28c48w" w:colFirst="0" w:colLast="0"/>
      <w:bookmarkEnd w:id="58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Departamento existe no sistema.</w:t>
      </w:r>
    </w:p>
    <w:p w14:paraId="50DA4D4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61D2FC1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761F29F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49A00D6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 Localização e ID é feito um acesso ao banco de dados que busca a existência do dado informado.</w:t>
      </w:r>
    </w:p>
    <w:p w14:paraId="431EE164" w14:textId="77777777" w:rsidR="00B94CE8" w:rsidRDefault="005F7FA1">
      <w:pPr>
        <w:spacing w:after="0"/>
      </w:pPr>
      <w:r>
        <w:rPr>
          <w:rFonts w:ascii="Arial" w:eastAsia="Arial" w:hAnsi="Arial" w:cs="Arial"/>
        </w:rPr>
        <w:lastRenderedPageBreak/>
        <w:t>2.Se o resultado da pesquisa for nulo o cadastro é efetuado.</w:t>
      </w:r>
    </w:p>
    <w:p w14:paraId="12B9966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4CB44BB" w14:textId="77777777" w:rsidR="00B94CE8" w:rsidRDefault="005F7FA1">
      <w:pPr>
        <w:spacing w:after="0"/>
      </w:pPr>
      <w:r>
        <w:rPr>
          <w:rFonts w:ascii="Arial" w:eastAsia="Arial" w:hAnsi="Arial" w:cs="Arial"/>
        </w:rPr>
        <w:t>1. Caso a pesquisa em banco retorne algum resultado o cadastro é impedido.</w:t>
      </w:r>
    </w:p>
    <w:p w14:paraId="3518A1EF" w14:textId="77777777" w:rsidR="00B94CE8" w:rsidRDefault="00B94CE8">
      <w:pPr>
        <w:spacing w:after="0"/>
      </w:pPr>
      <w:bookmarkStart w:id="59" w:name="h.55hh796omcve" w:colFirst="0" w:colLast="0"/>
      <w:bookmarkEnd w:id="59"/>
    </w:p>
    <w:p w14:paraId="0D092C2A" w14:textId="09ED9211" w:rsidR="00B94CE8" w:rsidRDefault="00E540A1">
      <w:pPr>
        <w:spacing w:after="0"/>
        <w:ind w:left="2160" w:firstLine="720"/>
      </w:pPr>
      <w:r>
        <w:rPr>
          <w:rFonts w:ascii="Arial" w:eastAsia="Arial" w:hAnsi="Arial" w:cs="Arial"/>
          <w:b/>
        </w:rPr>
        <w:t>[UC17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Visualizar Estação de Ônibus</w:t>
      </w:r>
    </w:p>
    <w:p w14:paraId="33EFEEAC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16A404CB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ao usuário cliente visualizar as estações de ônibus existentes no campus da UFRPE.</w:t>
      </w:r>
    </w:p>
    <w:p w14:paraId="2D589E17" w14:textId="76E4744C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cliente deve estar conectado à internet</w:t>
      </w:r>
      <w:r w:rsidR="008465AE">
        <w:rPr>
          <w:rFonts w:ascii="Arial" w:eastAsia="Arial" w:hAnsi="Arial" w:cs="Arial"/>
        </w:rPr>
        <w:t xml:space="preserve"> e </w:t>
      </w:r>
      <w:proofErr w:type="spellStart"/>
      <w:r w:rsidR="008465AE">
        <w:rPr>
          <w:rFonts w:ascii="Arial" w:eastAsia="Arial" w:hAnsi="Arial" w:cs="Arial"/>
        </w:rPr>
        <w:t>Logado</w:t>
      </w:r>
      <w:proofErr w:type="spellEnd"/>
      <w:r w:rsidR="008465AE">
        <w:rPr>
          <w:rFonts w:ascii="Arial" w:eastAsia="Arial" w:hAnsi="Arial" w:cs="Arial"/>
        </w:rPr>
        <w:t xml:space="preserve"> no sistema</w:t>
      </w:r>
      <w:r>
        <w:rPr>
          <w:rFonts w:ascii="Arial" w:eastAsia="Arial" w:hAnsi="Arial" w:cs="Arial"/>
        </w:rPr>
        <w:t>.</w:t>
      </w:r>
    </w:p>
    <w:p w14:paraId="3BB590A1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3F7A33C6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E21111D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59A6BB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70240235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cliente clica o botão Estações Ônibus na tela Home do aplicativo:</w:t>
      </w:r>
    </w:p>
    <w:p w14:paraId="30758F36" w14:textId="2B41A2EE" w:rsidR="00B94CE8" w:rsidRDefault="005F7FA1">
      <w:pPr>
        <w:spacing w:after="0"/>
        <w:jc w:val="left"/>
      </w:pPr>
      <w:bookmarkStart w:id="60" w:name="h.26y6ep2vks6e" w:colFirst="0" w:colLast="0"/>
      <w:bookmarkEnd w:id="60"/>
      <w:r>
        <w:rPr>
          <w:rFonts w:ascii="Arial" w:eastAsia="Arial" w:hAnsi="Arial" w:cs="Arial"/>
        </w:rPr>
        <w:t xml:space="preserve">2. O sistema retorna ao usuário a localização das estações próximas </w:t>
      </w:r>
      <w:r w:rsidR="008465AE">
        <w:rPr>
          <w:rFonts w:ascii="Arial" w:eastAsia="Arial" w:hAnsi="Arial" w:cs="Arial"/>
        </w:rPr>
        <w:t xml:space="preserve">em pontos fixos em um </w:t>
      </w:r>
      <w:r>
        <w:rPr>
          <w:rFonts w:ascii="Arial" w:eastAsia="Arial" w:hAnsi="Arial" w:cs="Arial"/>
        </w:rPr>
        <w:t>mapa</w:t>
      </w:r>
      <w:r w:rsidR="008465AE">
        <w:rPr>
          <w:rFonts w:ascii="Arial" w:eastAsia="Arial" w:hAnsi="Arial" w:cs="Arial"/>
        </w:rPr>
        <w:t xml:space="preserve"> que será exibido na tela</w:t>
      </w:r>
      <w:r>
        <w:rPr>
          <w:rFonts w:ascii="Arial" w:eastAsia="Arial" w:hAnsi="Arial" w:cs="Arial"/>
        </w:rPr>
        <w:t>.</w:t>
      </w:r>
    </w:p>
    <w:p w14:paraId="2903CA15" w14:textId="05C75EB9" w:rsidR="00B94CE8" w:rsidRDefault="005F7FA1">
      <w:pPr>
        <w:spacing w:after="0"/>
        <w:jc w:val="left"/>
      </w:pPr>
      <w:bookmarkStart w:id="61" w:name="h.ww2mvqegpz41" w:colFirst="0" w:colLast="0"/>
      <w:bookmarkEnd w:id="61"/>
      <w:r>
        <w:rPr>
          <w:rFonts w:ascii="Arial" w:eastAsia="Arial" w:hAnsi="Arial" w:cs="Arial"/>
        </w:rPr>
        <w:t xml:space="preserve">3. O usuário </w:t>
      </w:r>
      <w:r>
        <w:rPr>
          <w:rFonts w:ascii="Arial" w:eastAsia="Arial" w:hAnsi="Arial" w:cs="Arial"/>
          <w:u w:val="single"/>
        </w:rPr>
        <w:t>seleciona</w:t>
      </w:r>
      <w:r>
        <w:rPr>
          <w:rFonts w:ascii="Arial" w:eastAsia="Arial" w:hAnsi="Arial" w:cs="Arial"/>
        </w:rPr>
        <w:t xml:space="preserve"> a estação desejada</w:t>
      </w:r>
      <w:r w:rsidR="008465AE">
        <w:rPr>
          <w:rFonts w:ascii="Arial" w:eastAsia="Arial" w:hAnsi="Arial" w:cs="Arial"/>
        </w:rPr>
        <w:t xml:space="preserve"> e o sistema traça um caminho da sua atual localização até a estação.</w:t>
      </w:r>
    </w:p>
    <w:p w14:paraId="116C5BB4" w14:textId="77777777" w:rsidR="00B94CE8" w:rsidRDefault="00B94CE8">
      <w:pPr>
        <w:spacing w:after="0"/>
      </w:pPr>
    </w:p>
    <w:p w14:paraId="0506B43A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6D3CD282" w14:textId="32B7B059" w:rsidR="00B94CE8" w:rsidRDefault="005F7FA1">
      <w:pPr>
        <w:spacing w:after="0"/>
      </w:pPr>
      <w:bookmarkStart w:id="62" w:name="h.8r3idt1bgue5" w:colFirst="0" w:colLast="0"/>
      <w:bookmarkEnd w:id="62"/>
      <w:r>
        <w:rPr>
          <w:rFonts w:ascii="Arial" w:eastAsia="Arial" w:hAnsi="Arial" w:cs="Arial"/>
        </w:rPr>
        <w:t>1. Caso o cliente selecione a estação errada no item 3</w:t>
      </w:r>
      <w:r w:rsidR="008465AE">
        <w:rPr>
          <w:rFonts w:ascii="Arial" w:eastAsia="Arial" w:hAnsi="Arial" w:cs="Arial"/>
        </w:rPr>
        <w:t xml:space="preserve"> (mudou de ideia ou simplesmente confundiu a parada)</w:t>
      </w:r>
      <w:r>
        <w:rPr>
          <w:rFonts w:ascii="Arial" w:eastAsia="Arial" w:hAnsi="Arial" w:cs="Arial"/>
        </w:rPr>
        <w:t xml:space="preserve">, poderá selecionar o botão </w:t>
      </w:r>
      <w:r w:rsidR="008465AE">
        <w:rPr>
          <w:rFonts w:ascii="Arial" w:eastAsia="Arial" w:hAnsi="Arial" w:cs="Arial"/>
        </w:rPr>
        <w:t>“voltar</w:t>
      </w:r>
      <w:r>
        <w:rPr>
          <w:rFonts w:ascii="Arial" w:eastAsia="Arial" w:hAnsi="Arial" w:cs="Arial"/>
        </w:rPr>
        <w:t>” e voltará apenas para a tela de “Estação de Ônibus”, obtendo a chance de escolher a estação correta.</w:t>
      </w:r>
    </w:p>
    <w:p w14:paraId="0717112D" w14:textId="77777777" w:rsidR="00B94CE8" w:rsidRDefault="00B94CE8">
      <w:pPr>
        <w:spacing w:after="0"/>
      </w:pPr>
      <w:bookmarkStart w:id="63" w:name="h.qk3kqgjx1mkp" w:colFirst="0" w:colLast="0"/>
      <w:bookmarkStart w:id="64" w:name="h.fa62sxpoav7k" w:colFirst="0" w:colLast="0"/>
      <w:bookmarkStart w:id="65" w:name="h.xbyamjmmrdxs" w:colFirst="0" w:colLast="0"/>
      <w:bookmarkEnd w:id="63"/>
      <w:bookmarkEnd w:id="64"/>
      <w:bookmarkEnd w:id="65"/>
    </w:p>
    <w:p w14:paraId="47D3159A" w14:textId="77777777" w:rsidR="008465AE" w:rsidRDefault="008465AE">
      <w:pPr>
        <w:spacing w:after="0"/>
      </w:pPr>
    </w:p>
    <w:p w14:paraId="1AFAAAF7" w14:textId="4F787311" w:rsidR="00B94CE8" w:rsidRDefault="005F7FA1">
      <w:pPr>
        <w:spacing w:after="0"/>
        <w:ind w:left="2160" w:firstLine="720"/>
      </w:pPr>
      <w:r>
        <w:rPr>
          <w:rFonts w:ascii="Arial" w:eastAsia="Arial" w:hAnsi="Arial" w:cs="Arial"/>
          <w:b/>
          <w:i/>
        </w:rPr>
        <w:t xml:space="preserve"> </w:t>
      </w:r>
      <w:r w:rsidR="00E540A1">
        <w:rPr>
          <w:rFonts w:ascii="Arial" w:eastAsia="Arial" w:hAnsi="Arial" w:cs="Arial"/>
          <w:b/>
        </w:rPr>
        <w:t>[UC18</w:t>
      </w:r>
      <w:r>
        <w:rPr>
          <w:rFonts w:ascii="Arial" w:eastAsia="Arial" w:hAnsi="Arial" w:cs="Arial"/>
          <w:b/>
        </w:rPr>
        <w:t xml:space="preserve">] </w:t>
      </w:r>
      <w:r>
        <w:rPr>
          <w:rFonts w:ascii="Arial" w:eastAsia="Arial" w:hAnsi="Arial" w:cs="Arial"/>
          <w:b/>
          <w:i/>
        </w:rPr>
        <w:t>Incluir Estação de Ônibus</w:t>
      </w:r>
    </w:p>
    <w:p w14:paraId="1D7D8160" w14:textId="77777777" w:rsidR="00B94CE8" w:rsidRDefault="005F7FA1">
      <w:pPr>
        <w:spacing w:after="0"/>
        <w:ind w:left="2160" w:firstLine="720"/>
      </w:pPr>
      <w:r>
        <w:rPr>
          <w:rFonts w:ascii="Arial" w:eastAsia="Arial" w:hAnsi="Arial" w:cs="Arial"/>
        </w:rPr>
        <w:t xml:space="preserve"> </w:t>
      </w:r>
    </w:p>
    <w:p w14:paraId="72D909D4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0B5AEE9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permitir que o administrador geral cadastre estações de ônibus.</w:t>
      </w:r>
    </w:p>
    <w:p w14:paraId="3A7F27E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conectado e autenticado no sistema (ter efetuado o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>).</w:t>
      </w:r>
    </w:p>
    <w:p w14:paraId="3B2A08E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lastRenderedPageBreak/>
        <w:t>Pós-condição</w:t>
      </w:r>
      <w:r>
        <w:rPr>
          <w:rFonts w:ascii="Arial" w:eastAsia="Arial" w:hAnsi="Arial" w:cs="Arial"/>
        </w:rPr>
        <w:t>: os dados da nova estação de ônibus validados e a estação inserida no sistema.</w:t>
      </w:r>
    </w:p>
    <w:p w14:paraId="56A567A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22865FAA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810C91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administrador informa os dados da nova estação de ônibus:</w:t>
      </w:r>
    </w:p>
    <w:p w14:paraId="57001488" w14:textId="77777777" w:rsidR="00B94CE8" w:rsidRDefault="005F7FA1">
      <w:pPr>
        <w:spacing w:after="0"/>
        <w:ind w:left="720" w:hanging="359"/>
        <w:jc w:val="left"/>
      </w:pPr>
      <w:r>
        <w:rPr>
          <w:rFonts w:ascii="Arial" w:eastAsia="Arial" w:hAnsi="Arial" w:cs="Arial"/>
        </w:rPr>
        <w:t>●</w:t>
      </w:r>
      <w:r>
        <w:rPr>
          <w:sz w:val="14"/>
        </w:rPr>
        <w:t xml:space="preserve">     </w:t>
      </w:r>
      <w:r>
        <w:rPr>
          <w:rFonts w:ascii="Arial" w:eastAsia="Arial" w:hAnsi="Arial" w:cs="Arial"/>
        </w:rPr>
        <w:t>Numero;</w:t>
      </w:r>
    </w:p>
    <w:p w14:paraId="39208BAF" w14:textId="07F089EB" w:rsidR="00B94CE8" w:rsidRDefault="005F7FA1">
      <w:pPr>
        <w:spacing w:after="0"/>
        <w:ind w:left="720" w:hanging="359"/>
        <w:jc w:val="left"/>
      </w:pPr>
      <w:r>
        <w:rPr>
          <w:rFonts w:ascii="Arial" w:eastAsia="Arial" w:hAnsi="Arial" w:cs="Arial"/>
        </w:rPr>
        <w:t>●</w:t>
      </w:r>
      <w:r>
        <w:rPr>
          <w:sz w:val="14"/>
        </w:rPr>
        <w:t xml:space="preserve">     </w:t>
      </w:r>
      <w:r>
        <w:rPr>
          <w:rFonts w:ascii="Arial" w:eastAsia="Arial" w:hAnsi="Arial" w:cs="Arial"/>
        </w:rPr>
        <w:t>Localização</w:t>
      </w:r>
      <w:r w:rsidR="008465AE">
        <w:rPr>
          <w:rFonts w:ascii="Arial" w:eastAsia="Arial" w:hAnsi="Arial" w:cs="Arial"/>
        </w:rPr>
        <w:t xml:space="preserve"> (Latitude e Longitude)</w:t>
      </w:r>
      <w:r>
        <w:rPr>
          <w:rFonts w:ascii="Arial" w:eastAsia="Arial" w:hAnsi="Arial" w:cs="Arial"/>
        </w:rPr>
        <w:t>;</w:t>
      </w:r>
    </w:p>
    <w:p w14:paraId="309B9017" w14:textId="77777777" w:rsidR="00B94CE8" w:rsidRDefault="005F7FA1" w:rsidP="008465AE">
      <w:r>
        <w:rPr>
          <w:rFonts w:ascii="Arial" w:eastAsia="Arial" w:hAnsi="Arial" w:cs="Arial"/>
        </w:rPr>
        <w:t>2. O sistema verifica as informações digitadas.</w:t>
      </w:r>
    </w:p>
    <w:p w14:paraId="5AF3A23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UC18.</w:t>
      </w:r>
    </w:p>
    <w:p w14:paraId="4FA1F17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4. A estação é inserida no sistema.</w:t>
      </w:r>
    </w:p>
    <w:p w14:paraId="12BA3163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0C0568C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46923F0A" w14:textId="77777777" w:rsidR="00B94CE8" w:rsidRDefault="005F7FA1">
      <w:pPr>
        <w:spacing w:after="0"/>
      </w:pPr>
      <w:r>
        <w:rPr>
          <w:rFonts w:ascii="Arial" w:eastAsia="Arial" w:hAnsi="Arial" w:cs="Arial"/>
        </w:rPr>
        <w:t>1. No passo 3, se a estação de ônibus já existe, o sistema exibe a mensagem “Estação já cadastrada” e retorna ao passo 1 do fluxo principal de eventos.</w:t>
      </w:r>
    </w:p>
    <w:p w14:paraId="73892FCE" w14:textId="77777777" w:rsidR="00B94CE8" w:rsidRDefault="005F7FA1">
      <w:pPr>
        <w:spacing w:after="0"/>
      </w:pPr>
      <w:r>
        <w:rPr>
          <w:rFonts w:ascii="Arial" w:eastAsia="Arial" w:hAnsi="Arial" w:cs="Arial"/>
        </w:rPr>
        <w:t>2. Em qualquer momento o usuário pode cancelar a operação.</w:t>
      </w:r>
    </w:p>
    <w:p w14:paraId="70FBF57B" w14:textId="77777777" w:rsidR="00B94CE8" w:rsidRDefault="00B94CE8">
      <w:pPr>
        <w:spacing w:after="0"/>
      </w:pPr>
      <w:bookmarkStart w:id="66" w:name="h.o7vi41inl60e" w:colFirst="0" w:colLast="0"/>
      <w:bookmarkEnd w:id="66"/>
    </w:p>
    <w:p w14:paraId="0D05756F" w14:textId="587C418A" w:rsidR="00B94CE8" w:rsidRDefault="00E540A1">
      <w:pPr>
        <w:spacing w:after="0"/>
        <w:ind w:left="1440" w:firstLine="720"/>
      </w:pPr>
      <w:r>
        <w:rPr>
          <w:rFonts w:ascii="Arial" w:eastAsia="Arial" w:hAnsi="Arial" w:cs="Arial"/>
          <w:b/>
        </w:rPr>
        <w:t>[UC19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Estação</w:t>
      </w:r>
    </w:p>
    <w:p w14:paraId="2576DFA5" w14:textId="77777777" w:rsidR="00B94CE8" w:rsidRDefault="005F7FA1">
      <w:pPr>
        <w:spacing w:after="0"/>
        <w:ind w:left="1440" w:firstLine="720"/>
      </w:pPr>
      <w:r>
        <w:rPr>
          <w:rFonts w:ascii="Arial" w:eastAsia="Arial" w:hAnsi="Arial" w:cs="Arial"/>
        </w:rPr>
        <w:t xml:space="preserve"> </w:t>
      </w:r>
    </w:p>
    <w:p w14:paraId="5C6E78E2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15205BEF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uma determinada estação existe no sistema.</w:t>
      </w:r>
    </w:p>
    <w:p w14:paraId="15738D89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0D096C9B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3D9833C0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306247E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 Localização e ID é feito um acesso ao banco de dados que busca a existência do dado informado.</w:t>
      </w:r>
    </w:p>
    <w:p w14:paraId="6DB2C425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7E1BBF7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98E2EF3" w14:textId="77777777" w:rsidR="00B94CE8" w:rsidRDefault="005F7FA1">
      <w:pPr>
        <w:spacing w:after="0"/>
      </w:pPr>
      <w:bookmarkStart w:id="67" w:name="h.e8x7h2oc5d0p" w:colFirst="0" w:colLast="0"/>
      <w:bookmarkEnd w:id="67"/>
      <w:r>
        <w:rPr>
          <w:rFonts w:ascii="Arial" w:eastAsia="Arial" w:hAnsi="Arial" w:cs="Arial"/>
        </w:rPr>
        <w:t>1. Caso a pesquisa em banco retorne algum resultado o cadastro é impedido.</w:t>
      </w:r>
    </w:p>
    <w:p w14:paraId="2EABE297" w14:textId="77777777" w:rsidR="00B94CE8" w:rsidRDefault="00B94CE8">
      <w:pPr>
        <w:spacing w:after="0"/>
      </w:pPr>
    </w:p>
    <w:p w14:paraId="13208B2F" w14:textId="240A80BC" w:rsidR="00B94CE8" w:rsidRDefault="00E540A1">
      <w:pPr>
        <w:spacing w:after="0"/>
        <w:ind w:left="2160" w:firstLine="720"/>
      </w:pPr>
      <w:r>
        <w:rPr>
          <w:rFonts w:ascii="Arial" w:eastAsia="Arial" w:hAnsi="Arial" w:cs="Arial"/>
          <w:b/>
        </w:rPr>
        <w:t>[UC20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Cadastrar Restaurante</w:t>
      </w:r>
    </w:p>
    <w:p w14:paraId="628832C2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1E102E85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Descrição do requisito funcional: </w:t>
      </w:r>
      <w:r>
        <w:rPr>
          <w:rFonts w:ascii="Arial" w:eastAsia="Arial" w:hAnsi="Arial" w:cs="Arial"/>
        </w:rPr>
        <w:t>O sistema deve permitir ao Administrador cadastrar estabelecimentos alimentícios caracterizados como restaurantes, com a finalidade de indicar no mapa sua devida localização.</w:t>
      </w:r>
    </w:p>
    <w:p w14:paraId="6DD5695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 xml:space="preserve">O Administrador deve estar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>.</w:t>
      </w:r>
    </w:p>
    <w:p w14:paraId="2F367A28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Estabelecimento cadastrado e exibido no mapa.</w:t>
      </w:r>
    </w:p>
    <w:p w14:paraId="57F924AD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00DA0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7B884C7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1. O cliente clica o botão restaurantes na tela Home do aplicativo:</w:t>
      </w:r>
    </w:p>
    <w:p w14:paraId="1CCA780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2. O sistema mostra a tela de Restaurantes com os campos:</w:t>
      </w:r>
    </w:p>
    <w:p w14:paraId="1E6C2F37" w14:textId="78C7B12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- </w:t>
      </w:r>
      <w:r w:rsidR="00E12D83">
        <w:rPr>
          <w:rFonts w:ascii="Arial" w:eastAsia="Arial" w:hAnsi="Arial" w:cs="Arial"/>
        </w:rPr>
        <w:t>Localização (Latitude e Longitude)</w:t>
      </w:r>
      <w:r>
        <w:rPr>
          <w:rFonts w:ascii="Arial" w:eastAsia="Arial" w:hAnsi="Arial" w:cs="Arial"/>
        </w:rPr>
        <w:t>;</w:t>
      </w:r>
    </w:p>
    <w:p w14:paraId="375C1611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Nome;</w:t>
      </w:r>
    </w:p>
    <w:p w14:paraId="62C74FC8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Foto (Opcional).</w:t>
      </w:r>
    </w:p>
    <w:p w14:paraId="134CA20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>3. O sistema inicia o UC20.</w:t>
      </w:r>
    </w:p>
    <w:p w14:paraId="7DF15988" w14:textId="0D4F8CB6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4. O </w:t>
      </w:r>
      <w:r w:rsidR="00E12D83">
        <w:rPr>
          <w:rFonts w:ascii="Arial" w:eastAsia="Arial" w:hAnsi="Arial" w:cs="Arial"/>
        </w:rPr>
        <w:t>restaurante</w:t>
      </w:r>
      <w:r>
        <w:rPr>
          <w:rFonts w:ascii="Arial" w:eastAsia="Arial" w:hAnsi="Arial" w:cs="Arial"/>
        </w:rPr>
        <w:t xml:space="preserve"> é inserido no sistema.</w:t>
      </w:r>
    </w:p>
    <w:p w14:paraId="2F04B8EF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3376C7C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054D36B8" w14:textId="2C9BF094" w:rsidR="00B94CE8" w:rsidRDefault="008C38C2">
      <w:pPr>
        <w:spacing w:after="0"/>
        <w:ind w:left="720" w:hanging="359"/>
      </w:pPr>
      <w:r>
        <w:rPr>
          <w:rFonts w:ascii="Arial" w:eastAsia="Arial" w:hAnsi="Arial" w:cs="Arial"/>
        </w:rPr>
        <w:t>1</w:t>
      </w:r>
      <w:r w:rsidR="005F7FA1">
        <w:rPr>
          <w:rFonts w:ascii="Arial" w:eastAsia="Arial" w:hAnsi="Arial" w:cs="Arial"/>
        </w:rPr>
        <w:t>.</w:t>
      </w:r>
      <w:r w:rsidR="005F7FA1">
        <w:rPr>
          <w:sz w:val="14"/>
        </w:rPr>
        <w:t xml:space="preserve">     </w:t>
      </w:r>
      <w:r w:rsidR="005F7FA1">
        <w:rPr>
          <w:rFonts w:ascii="Arial" w:eastAsia="Arial" w:hAnsi="Arial" w:cs="Arial"/>
        </w:rPr>
        <w:t>Em qualquer momento o usuário pode cancelar a operação.</w:t>
      </w:r>
    </w:p>
    <w:p w14:paraId="7E38DCE6" w14:textId="77777777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67F5C43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Fluxo Excepcional do Evento</w:t>
      </w:r>
    </w:p>
    <w:p w14:paraId="3F036828" w14:textId="75692DC9" w:rsidR="00B94CE8" w:rsidRDefault="005F7FA1">
      <w:pPr>
        <w:spacing w:after="0"/>
      </w:pPr>
      <w:r>
        <w:rPr>
          <w:rFonts w:ascii="Arial" w:eastAsia="Arial" w:hAnsi="Arial" w:cs="Arial"/>
        </w:rPr>
        <w:t xml:space="preserve">1. Caso haja resultado positivo na consulta ao banco de dados, o sistema deverá exibir um </w:t>
      </w:r>
      <w:proofErr w:type="spellStart"/>
      <w:r>
        <w:rPr>
          <w:rFonts w:ascii="Arial" w:eastAsia="Arial" w:hAnsi="Arial" w:cs="Arial"/>
        </w:rPr>
        <w:t>popup</w:t>
      </w:r>
      <w:proofErr w:type="spellEnd"/>
      <w:r>
        <w:rPr>
          <w:rFonts w:ascii="Arial" w:eastAsia="Arial" w:hAnsi="Arial" w:cs="Arial"/>
        </w:rPr>
        <w:t xml:space="preserve"> descrevendo o estabelecimento que já está cadastrado.</w:t>
      </w:r>
    </w:p>
    <w:p w14:paraId="3D633EF0" w14:textId="77777777" w:rsidR="008C38C2" w:rsidRDefault="005F7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1887CC" w14:textId="237245CC" w:rsidR="00B94CE8" w:rsidRDefault="005F7FA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11E65DD" w14:textId="1B70CBD7" w:rsidR="00B94CE8" w:rsidRDefault="00E540A1">
      <w:pPr>
        <w:spacing w:before="240" w:after="120"/>
        <w:jc w:val="center"/>
      </w:pPr>
      <w:r>
        <w:rPr>
          <w:rFonts w:ascii="Arial" w:eastAsia="Arial" w:hAnsi="Arial" w:cs="Arial"/>
          <w:b/>
        </w:rPr>
        <w:t>[UC21</w:t>
      </w:r>
      <w:r w:rsidR="005F7FA1">
        <w:rPr>
          <w:rFonts w:ascii="Arial" w:eastAsia="Arial" w:hAnsi="Arial" w:cs="Arial"/>
          <w:b/>
        </w:rPr>
        <w:t xml:space="preserve">] </w:t>
      </w:r>
      <w:r w:rsidR="005F7FA1">
        <w:rPr>
          <w:rFonts w:ascii="Arial" w:eastAsia="Arial" w:hAnsi="Arial" w:cs="Arial"/>
          <w:b/>
          <w:i/>
        </w:rPr>
        <w:t>Verificar existência de Restaurante</w:t>
      </w:r>
    </w:p>
    <w:p w14:paraId="1636B770" w14:textId="77777777" w:rsidR="00B94CE8" w:rsidRDefault="005F7FA1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4C280998" w14:textId="77777777" w:rsidR="00B94CE8" w:rsidRDefault="005F7FA1">
      <w:pPr>
        <w:spacing w:after="0"/>
      </w:pPr>
      <w:bookmarkStart w:id="68" w:name="h.umttio45uoqy" w:colFirst="0" w:colLast="0"/>
      <w:bookmarkEnd w:id="68"/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verificar se um determinado restaurante existe no sistema.</w:t>
      </w:r>
    </w:p>
    <w:p w14:paraId="3704F81E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o usuário é retornado ao caso de uso principal.</w:t>
      </w:r>
    </w:p>
    <w:p w14:paraId="54AF5FF4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6700F14D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2A35F2C3" w14:textId="77777777" w:rsidR="00B94CE8" w:rsidRDefault="005F7FA1">
      <w:pPr>
        <w:spacing w:after="0"/>
      </w:pPr>
      <w:r>
        <w:rPr>
          <w:rFonts w:ascii="Arial" w:eastAsia="Arial" w:hAnsi="Arial" w:cs="Arial"/>
        </w:rPr>
        <w:t>1.Com as coordenadas geográficas é feito um acesso ao banco de dados que busca a existência do dado informado.</w:t>
      </w:r>
    </w:p>
    <w:p w14:paraId="72AEE9DE" w14:textId="77777777" w:rsidR="00B94CE8" w:rsidRDefault="005F7FA1">
      <w:pPr>
        <w:spacing w:after="0"/>
      </w:pPr>
      <w:r>
        <w:rPr>
          <w:rFonts w:ascii="Arial" w:eastAsia="Arial" w:hAnsi="Arial" w:cs="Arial"/>
        </w:rPr>
        <w:t>2.Se o resultado da pesquisa for nulo o cadastro é efetuado.</w:t>
      </w:r>
    </w:p>
    <w:p w14:paraId="3B4EF158" w14:textId="77777777" w:rsidR="00B94CE8" w:rsidRDefault="005F7FA1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5E8D9502" w14:textId="77777777" w:rsidR="00B94CE8" w:rsidRDefault="005F7FA1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89A57F9" w14:textId="77777777" w:rsidR="00B94CE8" w:rsidRDefault="005F7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1.Caso a pesquisa em banco retorne algum resultado o cadastro é impedido.</w:t>
      </w:r>
    </w:p>
    <w:p w14:paraId="1734D7A6" w14:textId="77777777" w:rsidR="00C50D97" w:rsidRDefault="00C50D97">
      <w:pPr>
        <w:spacing w:after="0"/>
        <w:rPr>
          <w:rFonts w:ascii="Arial" w:eastAsia="Arial" w:hAnsi="Arial" w:cs="Arial"/>
        </w:rPr>
      </w:pPr>
    </w:p>
    <w:p w14:paraId="33B4F3F8" w14:textId="2184482F" w:rsidR="00C50D97" w:rsidRDefault="00C50D97" w:rsidP="00C50D97">
      <w:pPr>
        <w:spacing w:before="240" w:after="120"/>
        <w:jc w:val="center"/>
      </w:pPr>
      <w:r>
        <w:rPr>
          <w:rFonts w:ascii="Arial" w:eastAsia="Arial" w:hAnsi="Arial" w:cs="Arial"/>
          <w:b/>
        </w:rPr>
        <w:t xml:space="preserve">[UC22] </w:t>
      </w:r>
      <w:r>
        <w:rPr>
          <w:rFonts w:ascii="Arial" w:eastAsia="Arial" w:hAnsi="Arial" w:cs="Arial"/>
          <w:b/>
          <w:i/>
        </w:rPr>
        <w:t>Calculo de rotas</w:t>
      </w:r>
    </w:p>
    <w:p w14:paraId="40005067" w14:textId="77777777" w:rsidR="00C50D97" w:rsidRDefault="00C50D97" w:rsidP="00C50D97">
      <w:pPr>
        <w:spacing w:after="0"/>
      </w:pPr>
      <w:r>
        <w:rPr>
          <w:rFonts w:ascii="Arial" w:eastAsia="Arial" w:hAnsi="Arial" w:cs="Arial"/>
          <w:b/>
        </w:rPr>
        <w:t>Prioridade</w:t>
      </w:r>
      <w:r>
        <w:rPr>
          <w:rFonts w:ascii="Arial" w:eastAsia="Arial" w:hAnsi="Arial" w:cs="Arial"/>
        </w:rPr>
        <w:t>: Essencial</w:t>
      </w:r>
    </w:p>
    <w:p w14:paraId="67195B0E" w14:textId="5F782567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Descrição do requisito funcional: </w:t>
      </w:r>
      <w:r>
        <w:rPr>
          <w:rFonts w:ascii="Arial" w:eastAsia="Arial" w:hAnsi="Arial" w:cs="Arial"/>
        </w:rPr>
        <w:t>O sistema deve calcular as rotas e traça-las no mapa utilizando a longitude e a latitude do ponto em questão e o GPS do dispositivo.</w:t>
      </w:r>
    </w:p>
    <w:p w14:paraId="1F3FBFF4" w14:textId="5F116F4C" w:rsidR="00C50D97" w:rsidRDefault="00C50D97" w:rsidP="00C50D97">
      <w:pPr>
        <w:spacing w:after="0"/>
      </w:pPr>
      <w:r>
        <w:rPr>
          <w:rFonts w:ascii="Arial" w:eastAsia="Arial" w:hAnsi="Arial" w:cs="Arial"/>
          <w:b/>
        </w:rPr>
        <w:t xml:space="preserve">Pré-condição: </w:t>
      </w:r>
      <w:r>
        <w:rPr>
          <w:rFonts w:ascii="Arial" w:eastAsia="Arial" w:hAnsi="Arial" w:cs="Arial"/>
        </w:rPr>
        <w:t>o GPS do dispositivo, assim como a internet, devem estar habilitados.</w:t>
      </w:r>
    </w:p>
    <w:p w14:paraId="52C7078B" w14:textId="2DC41014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Pós-condição</w:t>
      </w:r>
      <w:r>
        <w:rPr>
          <w:rFonts w:ascii="Arial" w:eastAsia="Arial" w:hAnsi="Arial" w:cs="Arial"/>
        </w:rPr>
        <w:t>: Rota traçada no mapa e atualizada constantemente até chegar no ponto de acordo com a locomoção do usuário.</w:t>
      </w:r>
    </w:p>
    <w:p w14:paraId="38794912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</w:rPr>
        <w:t xml:space="preserve"> </w:t>
      </w:r>
    </w:p>
    <w:p w14:paraId="1FF50EC2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Fluxo de eventos principal</w:t>
      </w:r>
    </w:p>
    <w:p w14:paraId="1743EC70" w14:textId="008F8FFF" w:rsidR="00C50D97" w:rsidRDefault="00C50D97" w:rsidP="00C50D97">
      <w:pPr>
        <w:spacing w:after="0"/>
      </w:pPr>
      <w:r>
        <w:rPr>
          <w:rFonts w:ascii="Arial" w:eastAsia="Arial" w:hAnsi="Arial" w:cs="Arial"/>
        </w:rPr>
        <w:t>1. Usuário acessa o sistema;</w:t>
      </w:r>
    </w:p>
    <w:p w14:paraId="2B459FD0" w14:textId="548C628A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Escolhe a opção “Localização” na página HOME;</w:t>
      </w:r>
    </w:p>
    <w:p w14:paraId="14E25C8E" w14:textId="189ACC7E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Escolhe o ponto com o qual deseja se locomover;</w:t>
      </w:r>
    </w:p>
    <w:p w14:paraId="28AD3A1A" w14:textId="5CCB4D0C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O servidor solicita ao dispositivo sua geolocalização;</w:t>
      </w:r>
    </w:p>
    <w:p w14:paraId="74C24B2F" w14:textId="4A655055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Se a </w:t>
      </w:r>
      <w:r w:rsidR="00B16387">
        <w:rPr>
          <w:rFonts w:ascii="Arial" w:eastAsia="Arial" w:hAnsi="Arial" w:cs="Arial"/>
        </w:rPr>
        <w:t xml:space="preserve">requisição trouxer dados, o servidor retorna a rota </w:t>
      </w:r>
      <w:r w:rsidR="00BC3482">
        <w:rPr>
          <w:rFonts w:ascii="Arial" w:eastAsia="Arial" w:hAnsi="Arial" w:cs="Arial"/>
        </w:rPr>
        <w:t xml:space="preserve">atualizada </w:t>
      </w:r>
      <w:r w:rsidR="00B16387">
        <w:rPr>
          <w:rFonts w:ascii="Arial" w:eastAsia="Arial" w:hAnsi="Arial" w:cs="Arial"/>
        </w:rPr>
        <w:t>no mapa.</w:t>
      </w:r>
    </w:p>
    <w:p w14:paraId="570E6366" w14:textId="2910A8BF" w:rsidR="00C50D97" w:rsidRDefault="00C50D97" w:rsidP="00C50D97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E0813F9" w14:textId="77777777" w:rsidR="00C50D97" w:rsidRDefault="00C50D97" w:rsidP="00C50D97">
      <w:pPr>
        <w:spacing w:after="0"/>
        <w:jc w:val="left"/>
      </w:pPr>
      <w:r>
        <w:rPr>
          <w:rFonts w:ascii="Arial" w:eastAsia="Arial" w:hAnsi="Arial" w:cs="Arial"/>
          <w:b/>
        </w:rPr>
        <w:t>Fluxos secundários</w:t>
      </w:r>
    </w:p>
    <w:p w14:paraId="76F32214" w14:textId="2FA297C6" w:rsidR="00C50D97" w:rsidRDefault="00C50D97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1.Caso </w:t>
      </w:r>
      <w:r w:rsidR="00B16387">
        <w:rPr>
          <w:rFonts w:ascii="Arial" w:eastAsia="Arial" w:hAnsi="Arial" w:cs="Arial"/>
        </w:rPr>
        <w:t>ocorra falha no retorno</w:t>
      </w:r>
      <w:r w:rsidR="00BC3482">
        <w:rPr>
          <w:rFonts w:ascii="Arial" w:eastAsia="Arial" w:hAnsi="Arial" w:cs="Arial"/>
        </w:rPr>
        <w:t>,</w:t>
      </w:r>
      <w:r w:rsidR="00B16387">
        <w:rPr>
          <w:rFonts w:ascii="Arial" w:eastAsia="Arial" w:hAnsi="Arial" w:cs="Arial"/>
        </w:rPr>
        <w:t xml:space="preserve"> pede para tentar novamente através de um </w:t>
      </w:r>
      <w:proofErr w:type="spellStart"/>
      <w:r w:rsidR="00B16387">
        <w:rPr>
          <w:rFonts w:ascii="Arial" w:eastAsia="Arial" w:hAnsi="Arial" w:cs="Arial"/>
        </w:rPr>
        <w:t>lightbox</w:t>
      </w:r>
      <w:proofErr w:type="spellEnd"/>
      <w:r w:rsidR="00B16387">
        <w:rPr>
          <w:rFonts w:ascii="Arial" w:eastAsia="Arial" w:hAnsi="Arial" w:cs="Arial"/>
        </w:rPr>
        <w:t xml:space="preserve"> solicitando realizar o procedimento novamente.</w:t>
      </w:r>
    </w:p>
    <w:p w14:paraId="0BA5583B" w14:textId="2AA0A433" w:rsidR="00BC3482" w:rsidRDefault="00BC3482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O usuário a qualquer momento pode sair da rota, caso isso ocorra, o servidor deverá atualizá-la até o ponto de destino.</w:t>
      </w:r>
    </w:p>
    <w:p w14:paraId="0A02DB38" w14:textId="3BAB3BAD" w:rsidR="00BC3482" w:rsidRDefault="00BC3482" w:rsidP="00C50D9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 qualquer momento o usuário poderá apertar no botão “HOME” e o servidor cancela a rota traçada.</w:t>
      </w:r>
    </w:p>
    <w:p w14:paraId="6141C87B" w14:textId="77777777" w:rsidR="00C50D97" w:rsidRDefault="00C50D97">
      <w:pPr>
        <w:spacing w:after="0"/>
        <w:rPr>
          <w:rFonts w:ascii="Arial" w:eastAsia="Arial" w:hAnsi="Arial" w:cs="Arial"/>
        </w:rPr>
      </w:pPr>
    </w:p>
    <w:p w14:paraId="54306390" w14:textId="77777777" w:rsidR="006F0B9B" w:rsidRDefault="006F0B9B">
      <w:pPr>
        <w:spacing w:after="0"/>
        <w:rPr>
          <w:rFonts w:ascii="Arial" w:eastAsia="Arial" w:hAnsi="Arial" w:cs="Arial"/>
        </w:rPr>
      </w:pPr>
    </w:p>
    <w:p w14:paraId="53E865B5" w14:textId="77777777" w:rsidR="00B94CE8" w:rsidRDefault="005F7FA1">
      <w:pPr>
        <w:pStyle w:val="Ttulo1"/>
        <w:numPr>
          <w:ilvl w:val="0"/>
          <w:numId w:val="2"/>
        </w:numPr>
      </w:pPr>
      <w:bookmarkStart w:id="69" w:name="h.p0r188x298g5" w:colFirst="0" w:colLast="0"/>
      <w:bookmarkStart w:id="70" w:name="h.o2j1ytgb0fuu" w:colFirst="0" w:colLast="0"/>
      <w:bookmarkStart w:id="71" w:name="h.vad0m99ydtza" w:colFirst="0" w:colLast="0"/>
      <w:bookmarkStart w:id="72" w:name="h.w1j2ibl5kzgn" w:colFirst="0" w:colLast="0"/>
      <w:bookmarkStart w:id="73" w:name="h.p1oa8ytasbf4" w:colFirst="0" w:colLast="0"/>
      <w:bookmarkStart w:id="74" w:name="h.dmhn70klfp5j" w:colFirst="0" w:colLast="0"/>
      <w:bookmarkStart w:id="75" w:name="h.hzadixpmh29g" w:colFirst="0" w:colLast="0"/>
      <w:bookmarkStart w:id="76" w:name="h.hybkjjvgc56s" w:colFirst="0" w:colLast="0"/>
      <w:bookmarkStart w:id="77" w:name="h.pcbr8ittlmxj" w:colFirst="0" w:colLast="0"/>
      <w:bookmarkStart w:id="78" w:name="h.fn7tscdndjhd" w:colFirst="0" w:colLast="0"/>
      <w:bookmarkStart w:id="79" w:name="h.7yoic3rpp1p5" w:colFirst="0" w:colLast="0"/>
      <w:bookmarkStart w:id="80" w:name="h.26in1rg" w:colFirst="0" w:colLast="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Requisitos não-funcionais</w:t>
      </w:r>
    </w:p>
    <w:p w14:paraId="1592BAC8" w14:textId="77777777" w:rsidR="00B94CE8" w:rsidRDefault="005F7FA1">
      <w:pPr>
        <w:pStyle w:val="Ttulo2"/>
        <w:numPr>
          <w:ilvl w:val="1"/>
          <w:numId w:val="2"/>
        </w:numPr>
      </w:pPr>
      <w:bookmarkStart w:id="81" w:name="h.lnxbz9" w:colFirst="0" w:colLast="0"/>
      <w:bookmarkEnd w:id="81"/>
      <w:r>
        <w:t>Usabilidade</w:t>
      </w:r>
    </w:p>
    <w:p w14:paraId="39143EF5" w14:textId="77777777" w:rsidR="00B94CE8" w:rsidRDefault="005F7FA1">
      <w:r>
        <w:rPr>
          <w:rFonts w:ascii="Arial" w:eastAsia="Arial" w:hAnsi="Arial" w:cs="Arial"/>
        </w:rPr>
        <w:lastRenderedPageBreak/>
        <w:t>1. Durante a fase de beta-testes, a interface deve ser considerada amigável por 80% dos usuários envolvidos nos testes.</w:t>
      </w:r>
    </w:p>
    <w:p w14:paraId="58C00E9A" w14:textId="77777777" w:rsidR="00B94CE8" w:rsidRDefault="005F7FA1">
      <w:r>
        <w:rPr>
          <w:rFonts w:ascii="Arial" w:eastAsia="Arial" w:hAnsi="Arial" w:cs="Arial"/>
        </w:rPr>
        <w:t>2. O Sistema deve seguir um padrão de cores claras.</w:t>
      </w:r>
    </w:p>
    <w:p w14:paraId="5AFCFC5D" w14:textId="77777777" w:rsidR="00B94CE8" w:rsidRDefault="005F7FA1">
      <w:bookmarkStart w:id="82" w:name="h.35nkun2" w:colFirst="0" w:colLast="0"/>
      <w:bookmarkEnd w:id="82"/>
      <w:r>
        <w:rPr>
          <w:rFonts w:ascii="Arial" w:eastAsia="Arial" w:hAnsi="Arial" w:cs="Arial"/>
        </w:rPr>
        <w:t xml:space="preserve">3. Todos os elementos (links, imagens) devem ter a propriedade </w:t>
      </w:r>
      <w:proofErr w:type="spellStart"/>
      <w:r>
        <w:rPr>
          <w:rFonts w:ascii="Arial" w:eastAsia="Arial" w:hAnsi="Arial" w:cs="Arial"/>
        </w:rPr>
        <w:t>alt</w:t>
      </w:r>
      <w:proofErr w:type="spellEnd"/>
      <w:r>
        <w:rPr>
          <w:rFonts w:ascii="Arial" w:eastAsia="Arial" w:hAnsi="Arial" w:cs="Arial"/>
        </w:rPr>
        <w:t xml:space="preserve"> para facilidade da leitura da página para deficientes.</w:t>
      </w:r>
    </w:p>
    <w:p w14:paraId="366A747F" w14:textId="77777777" w:rsidR="00B94CE8" w:rsidRDefault="005F7FA1">
      <w:pPr>
        <w:pStyle w:val="Ttulo2"/>
        <w:numPr>
          <w:ilvl w:val="1"/>
          <w:numId w:val="2"/>
        </w:numPr>
      </w:pPr>
      <w:r>
        <w:t>Confiabilidade</w:t>
      </w:r>
    </w:p>
    <w:p w14:paraId="2D03F784" w14:textId="77777777" w:rsidR="00B94CE8" w:rsidRDefault="005F7FA1">
      <w:pPr>
        <w:spacing w:before="0" w:after="0"/>
        <w:jc w:val="left"/>
      </w:pPr>
      <w:bookmarkStart w:id="83" w:name="h.1ksv4uv" w:colFirst="0" w:colLast="0"/>
      <w:bookmarkEnd w:id="83"/>
      <w:r>
        <w:rPr>
          <w:rFonts w:ascii="Arial" w:eastAsia="Arial" w:hAnsi="Arial" w:cs="Arial"/>
        </w:rPr>
        <w:t>O sistema deve estar disponível 24 horas por dia, 7 dias por semana, com não mais que 2% do tempo com o sistema fora do ar.</w:t>
      </w:r>
    </w:p>
    <w:p w14:paraId="0C3B5275" w14:textId="77777777" w:rsidR="00B94CE8" w:rsidRDefault="005F7FA1">
      <w:pPr>
        <w:pStyle w:val="Ttulo2"/>
        <w:numPr>
          <w:ilvl w:val="1"/>
          <w:numId w:val="2"/>
        </w:numPr>
      </w:pPr>
      <w:r>
        <w:t>Desempenho</w:t>
      </w:r>
    </w:p>
    <w:p w14:paraId="5AD6FB43" w14:textId="77777777" w:rsidR="00B94CE8" w:rsidRDefault="005F7FA1">
      <w:r>
        <w:rPr>
          <w:rFonts w:ascii="Arial" w:eastAsia="Arial" w:hAnsi="Arial" w:cs="Arial"/>
        </w:rPr>
        <w:t>1. O servidor Web do sistema deve suportar o maior número possível conexões simultâneas.</w:t>
      </w:r>
    </w:p>
    <w:p w14:paraId="0472325A" w14:textId="77777777" w:rsidR="00B94CE8" w:rsidRDefault="005F7FA1">
      <w:r>
        <w:rPr>
          <w:rFonts w:ascii="Arial" w:eastAsia="Arial" w:hAnsi="Arial" w:cs="Arial"/>
        </w:rPr>
        <w:t xml:space="preserve">2. O sistema não deve demorar mais de 100 </w:t>
      </w:r>
      <w:proofErr w:type="spellStart"/>
      <w:r>
        <w:rPr>
          <w:rFonts w:ascii="Arial" w:eastAsia="Arial" w:hAnsi="Arial" w:cs="Arial"/>
        </w:rPr>
        <w:t>ms</w:t>
      </w:r>
      <w:proofErr w:type="spellEnd"/>
      <w:r>
        <w:rPr>
          <w:rFonts w:ascii="Arial" w:eastAsia="Arial" w:hAnsi="Arial" w:cs="Arial"/>
        </w:rPr>
        <w:t xml:space="preserve"> para ser carregado.</w:t>
      </w:r>
    </w:p>
    <w:p w14:paraId="2C026796" w14:textId="77777777" w:rsidR="00B94CE8" w:rsidRDefault="005F7FA1">
      <w:r>
        <w:rPr>
          <w:rFonts w:ascii="Arial" w:eastAsia="Arial" w:hAnsi="Arial" w:cs="Arial"/>
        </w:rPr>
        <w:t>3. Todos os ‘CSS’ e ‘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’ devem ser comprimidos.</w:t>
      </w:r>
    </w:p>
    <w:p w14:paraId="734CA481" w14:textId="77777777" w:rsidR="00B94CE8" w:rsidRDefault="005F7FA1">
      <w:bookmarkStart w:id="84" w:name="h.44sinio" w:colFirst="0" w:colLast="0"/>
      <w:bookmarkEnd w:id="84"/>
      <w:r>
        <w:rPr>
          <w:rFonts w:ascii="Arial" w:eastAsia="Arial" w:hAnsi="Arial" w:cs="Arial"/>
        </w:rPr>
        <w:t>4. Usar o mínimo de imagens possível para o design.</w:t>
      </w:r>
    </w:p>
    <w:p w14:paraId="5E4FDFD9" w14:textId="77777777" w:rsidR="00B94CE8" w:rsidRDefault="005F7FA1">
      <w:pPr>
        <w:pStyle w:val="Ttulo2"/>
        <w:numPr>
          <w:ilvl w:val="1"/>
          <w:numId w:val="2"/>
        </w:numPr>
      </w:pPr>
      <w:r>
        <w:t>Segurança</w:t>
      </w:r>
    </w:p>
    <w:p w14:paraId="394B72C1" w14:textId="77777777" w:rsidR="00B94CE8" w:rsidRDefault="005F7FA1">
      <w:pPr>
        <w:spacing w:before="0" w:after="0"/>
      </w:pPr>
      <w:r>
        <w:rPr>
          <w:rFonts w:ascii="Arial" w:eastAsia="Arial" w:hAnsi="Arial" w:cs="Arial"/>
        </w:rPr>
        <w:t xml:space="preserve">Para ter acesso ao sistema na parte referente à adição e edição de informações os usuários devem estar </w:t>
      </w:r>
      <w:proofErr w:type="spellStart"/>
      <w:r>
        <w:rPr>
          <w:rFonts w:ascii="Arial" w:eastAsia="Arial" w:hAnsi="Arial" w:cs="Arial"/>
        </w:rPr>
        <w:t>logados</w:t>
      </w:r>
      <w:proofErr w:type="spellEnd"/>
      <w:r>
        <w:rPr>
          <w:rFonts w:ascii="Arial" w:eastAsia="Arial" w:hAnsi="Arial" w:cs="Arial"/>
        </w:rPr>
        <w:t>.</w:t>
      </w:r>
    </w:p>
    <w:p w14:paraId="1E7E37AC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>O sistema ira permitir recuperação de senha caso seja necessário por parte do usuário.</w:t>
      </w:r>
    </w:p>
    <w:p w14:paraId="6B2A87FD" w14:textId="77777777" w:rsidR="00B94CE8" w:rsidRDefault="005F7FA1">
      <w:pPr>
        <w:spacing w:before="0" w:after="0"/>
        <w:jc w:val="left"/>
      </w:pPr>
      <w:bookmarkStart w:id="85" w:name="h.2jxsxqh" w:colFirst="0" w:colLast="0"/>
      <w:bookmarkEnd w:id="85"/>
      <w:r>
        <w:rPr>
          <w:rFonts w:ascii="Arial" w:eastAsia="Arial" w:hAnsi="Arial" w:cs="Arial"/>
        </w:rPr>
        <w:t>O sistema ira permitir redefinição de senha caso seja necessário por parte do usuário.</w:t>
      </w:r>
    </w:p>
    <w:p w14:paraId="59AFF230" w14:textId="77777777" w:rsidR="00B94CE8" w:rsidRDefault="005F7FA1">
      <w:pPr>
        <w:pStyle w:val="Ttulo2"/>
        <w:numPr>
          <w:ilvl w:val="1"/>
          <w:numId w:val="2"/>
        </w:numPr>
      </w:pPr>
      <w:r>
        <w:t>Hardware e software</w:t>
      </w:r>
    </w:p>
    <w:p w14:paraId="4DEB1040" w14:textId="77777777" w:rsidR="00B94CE8" w:rsidRDefault="005F7FA1">
      <w:pPr>
        <w:spacing w:before="0" w:after="0"/>
        <w:jc w:val="left"/>
      </w:pPr>
      <w:r>
        <w:rPr>
          <w:rFonts w:ascii="Arial" w:eastAsia="Arial" w:hAnsi="Arial" w:cs="Arial"/>
        </w:rPr>
        <w:t xml:space="preserve">1. O sistema deve integrar-se com os mapas </w:t>
      </w:r>
      <w:proofErr w:type="spellStart"/>
      <w:r>
        <w:rPr>
          <w:rFonts w:ascii="Arial" w:eastAsia="Arial" w:hAnsi="Arial" w:cs="Arial"/>
        </w:rPr>
        <w:t>OpenStreetMaps</w:t>
      </w:r>
      <w:proofErr w:type="spellEnd"/>
      <w:r>
        <w:rPr>
          <w:rFonts w:ascii="Arial" w:eastAsia="Arial" w:hAnsi="Arial" w:cs="Arial"/>
        </w:rPr>
        <w:t>.</w:t>
      </w:r>
    </w:p>
    <w:p w14:paraId="4DDB47E8" w14:textId="77777777" w:rsidR="00B94CE8" w:rsidRDefault="005F7FA1">
      <w:pPr>
        <w:spacing w:before="0" w:after="0"/>
        <w:jc w:val="left"/>
      </w:pPr>
      <w:bookmarkStart w:id="86" w:name="h.z337ya" w:colFirst="0" w:colLast="0"/>
      <w:bookmarkEnd w:id="86"/>
      <w:r>
        <w:rPr>
          <w:rFonts w:ascii="Arial" w:eastAsia="Arial" w:hAnsi="Arial" w:cs="Arial"/>
        </w:rPr>
        <w:t xml:space="preserve">2. A interface do usuário deve ser feita de modo responsivo para que se adapte aos vários tipos de dispositivos. </w:t>
      </w:r>
    </w:p>
    <w:p w14:paraId="70627542" w14:textId="77777777" w:rsidR="00B94CE8" w:rsidRDefault="005F7FA1">
      <w:pPr>
        <w:pStyle w:val="Ttulo2"/>
        <w:numPr>
          <w:ilvl w:val="1"/>
          <w:numId w:val="2"/>
        </w:numPr>
      </w:pPr>
      <w:r>
        <w:t>Adequação a padrões</w:t>
      </w:r>
    </w:p>
    <w:p w14:paraId="0C3946FC" w14:textId="77777777" w:rsidR="00B94CE8" w:rsidRDefault="005F7FA1">
      <w:r>
        <w:rPr>
          <w:rFonts w:ascii="Arial" w:eastAsia="Arial" w:hAnsi="Arial" w:cs="Arial"/>
        </w:rPr>
        <w:t xml:space="preserve">1. As tecnologias utilizadas para a criação do sistema são: HTML5, CSS3,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, PHP5.</w:t>
      </w:r>
    </w:p>
    <w:p w14:paraId="0C64FB81" w14:textId="77777777" w:rsidR="00B94CE8" w:rsidRDefault="005F7FA1">
      <w:r>
        <w:rPr>
          <w:rFonts w:ascii="Arial" w:eastAsia="Arial" w:hAnsi="Arial" w:cs="Arial"/>
        </w:rPr>
        <w:t>2. Os frameworks utilizados para o auxílio ao desenvolvimento são ‘</w:t>
      </w:r>
      <w:proofErr w:type="spellStart"/>
      <w:proofErr w:type="gramStart"/>
      <w:r>
        <w:rPr>
          <w:rFonts w:ascii="Arial" w:eastAsia="Arial" w:hAnsi="Arial" w:cs="Arial"/>
        </w:rPr>
        <w:t>CakePHP</w:t>
      </w:r>
      <w:proofErr w:type="spellEnd"/>
      <w:proofErr w:type="gramEnd"/>
      <w:r>
        <w:rPr>
          <w:rFonts w:ascii="Arial" w:eastAsia="Arial" w:hAnsi="Arial" w:cs="Arial"/>
        </w:rPr>
        <w:t>’ para PHP , ‘</w:t>
      </w:r>
      <w:proofErr w:type="spellStart"/>
      <w:r>
        <w:rPr>
          <w:rFonts w:ascii="Arial" w:eastAsia="Arial" w:hAnsi="Arial" w:cs="Arial"/>
        </w:rPr>
        <w:t>Twiiter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>’ para CSS, ‘</w:t>
      </w:r>
      <w:proofErr w:type="spellStart"/>
      <w:r>
        <w:rPr>
          <w:rFonts w:ascii="Arial" w:eastAsia="Arial" w:hAnsi="Arial" w:cs="Arial"/>
        </w:rPr>
        <w:t>Jquery</w:t>
      </w:r>
      <w:proofErr w:type="spellEnd"/>
      <w:r>
        <w:rPr>
          <w:rFonts w:ascii="Arial" w:eastAsia="Arial" w:hAnsi="Arial" w:cs="Arial"/>
        </w:rPr>
        <w:t xml:space="preserve">’ para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1911420E" w14:textId="77777777" w:rsidR="00B94CE8" w:rsidRDefault="005F7FA1">
      <w:r>
        <w:rPr>
          <w:rFonts w:ascii="Arial" w:eastAsia="Arial" w:hAnsi="Arial" w:cs="Arial"/>
        </w:rPr>
        <w:t>3. O SGBD a ser utilizado é o MySQL.</w:t>
      </w:r>
    </w:p>
    <w:p w14:paraId="461FE3C9" w14:textId="77777777" w:rsidR="00B94CE8" w:rsidRPr="0047502A" w:rsidRDefault="0047502A">
      <w:pPr>
        <w:rPr>
          <w:rFonts w:ascii="Arial" w:hAnsi="Arial" w:cs="Arial"/>
        </w:rPr>
      </w:pPr>
      <w:r>
        <w:t>4</w:t>
      </w:r>
      <w:r w:rsidRPr="0047502A">
        <w:rPr>
          <w:rFonts w:ascii="Arial" w:hAnsi="Arial" w:cs="Arial"/>
        </w:rPr>
        <w:t xml:space="preserve">. O conjunto de mapas será o </w:t>
      </w:r>
      <w:proofErr w:type="spellStart"/>
      <w:r w:rsidRPr="0047502A">
        <w:rPr>
          <w:rFonts w:ascii="Arial" w:hAnsi="Arial" w:cs="Arial"/>
        </w:rPr>
        <w:t>OpenStreetMaps</w:t>
      </w:r>
      <w:proofErr w:type="spellEnd"/>
    </w:p>
    <w:p w14:paraId="13881421" w14:textId="77777777" w:rsidR="00B94CE8" w:rsidRDefault="005F7FA1">
      <w:pPr>
        <w:spacing w:before="240"/>
        <w:jc w:val="right"/>
      </w:pPr>
      <w:bookmarkStart w:id="87" w:name="h.3j2qqm3" w:colFirst="0" w:colLast="0"/>
      <w:bookmarkEnd w:id="87"/>
      <w:r>
        <w:rPr>
          <w:rFonts w:ascii="Arial" w:eastAsia="Arial" w:hAnsi="Arial" w:cs="Arial"/>
          <w:b/>
          <w:sz w:val="32"/>
        </w:rPr>
        <w:lastRenderedPageBreak/>
        <w:t>Apêndices</w:t>
      </w:r>
    </w:p>
    <w:p w14:paraId="6678FC1F" w14:textId="71EC56F5" w:rsidR="00B94CE8" w:rsidRDefault="00B94CE8"/>
    <w:p w14:paraId="4A6D0BB3" w14:textId="77777777" w:rsidR="00B94CE8" w:rsidRDefault="00B94CE8">
      <w:pPr>
        <w:spacing w:before="0" w:after="200" w:line="276" w:lineRule="auto"/>
        <w:jc w:val="left"/>
      </w:pPr>
    </w:p>
    <w:p w14:paraId="5466B515" w14:textId="77777777" w:rsidR="00B94CE8" w:rsidRDefault="005F7FA1">
      <w:pPr>
        <w:numPr>
          <w:ilvl w:val="0"/>
          <w:numId w:val="1"/>
        </w:numPr>
        <w:spacing w:before="240" w:after="120"/>
        <w:ind w:left="0" w:hanging="359"/>
      </w:pPr>
      <w:bookmarkStart w:id="88" w:name="h.1y810tw" w:colFirst="0" w:colLast="0"/>
      <w:bookmarkEnd w:id="88"/>
      <w:r>
        <w:rPr>
          <w:rFonts w:ascii="Arial" w:eastAsia="Arial" w:hAnsi="Arial" w:cs="Arial"/>
          <w:b/>
          <w:sz w:val="28"/>
        </w:rPr>
        <w:t>Descrição da interface com o usuário</w:t>
      </w:r>
    </w:p>
    <w:p w14:paraId="033DC56B" w14:textId="77777777" w:rsidR="00F613CE" w:rsidRDefault="00F613CE">
      <w:pPr>
        <w:rPr>
          <w:ins w:id="89" w:author="ceca" w:date="2013-12-17T11:13:00Z"/>
        </w:rPr>
      </w:pPr>
    </w:p>
    <w:p w14:paraId="6218B751" w14:textId="77777777" w:rsidR="00FD4BBF" w:rsidRDefault="00744545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  <w:pPrChange w:id="90" w:author="ceca" w:date="2013-12-17T11:14:00Z">
          <w:pPr/>
        </w:pPrChange>
      </w:pPr>
      <w:ins w:id="91" w:author="ceca" w:date="2013-12-17T11:17:00Z">
        <w:r>
          <w:t xml:space="preserve">No modelo ER tem a entidade Setor e aqui no </w:t>
        </w:r>
        <w:proofErr w:type="spellStart"/>
        <w:r>
          <w:t>doc</w:t>
        </w:r>
        <w:proofErr w:type="spellEnd"/>
        <w:r>
          <w:t xml:space="preserve"> de UC, não é mencionada.</w:t>
        </w:r>
      </w:ins>
    </w:p>
    <w:p w14:paraId="49F9656F" w14:textId="14C48800" w:rsidR="005D38D9" w:rsidRDefault="005D38D9" w:rsidP="005D38D9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</w:pPr>
      <w:r>
        <w:t>Item cardápio</w:t>
      </w:r>
    </w:p>
    <w:p w14:paraId="328739FD" w14:textId="7D43BC22" w:rsidR="005D38D9" w:rsidRDefault="005D38D9" w:rsidP="005D38D9">
      <w:pPr>
        <w:pStyle w:val="PargrafodaLista"/>
        <w:numPr>
          <w:ilvl w:val="3"/>
          <w:numId w:val="1"/>
        </w:numPr>
        <w:tabs>
          <w:tab w:val="left" w:pos="284"/>
        </w:tabs>
        <w:ind w:left="0" w:firstLine="0"/>
        <w:rPr>
          <w:ins w:id="92" w:author="ceca" w:date="2013-12-17T11:17:00Z"/>
        </w:rPr>
      </w:pPr>
      <w:r>
        <w:t>Tipo cardápio</w:t>
      </w:r>
    </w:p>
    <w:p w14:paraId="2EA22254" w14:textId="1D867313" w:rsidR="007206CC" w:rsidRPr="006447E8" w:rsidRDefault="007206CC">
      <w:pPr>
        <w:pStyle w:val="PargrafodaLista"/>
        <w:tabs>
          <w:tab w:val="left" w:pos="284"/>
        </w:tabs>
        <w:ind w:left="0"/>
        <w:rPr>
          <w:color w:val="5B9BD5" w:themeColor="accent1"/>
        </w:rPr>
        <w:pPrChange w:id="93" w:author="ceca" w:date="2013-12-17T11:14:00Z">
          <w:pPr/>
        </w:pPrChange>
      </w:pPr>
    </w:p>
    <w:sectPr w:rsidR="007206CC" w:rsidRPr="006447E8" w:rsidSect="005A55CE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90A3B" w14:textId="77777777" w:rsidR="00A04D84" w:rsidRDefault="00A04D84">
      <w:pPr>
        <w:spacing w:before="0" w:after="0"/>
      </w:pPr>
      <w:r>
        <w:separator/>
      </w:r>
    </w:p>
  </w:endnote>
  <w:endnote w:type="continuationSeparator" w:id="0">
    <w:p w14:paraId="5614E0C7" w14:textId="77777777" w:rsidR="00A04D84" w:rsidRDefault="00A04D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46043" w14:textId="77777777" w:rsidR="00C50D97" w:rsidRDefault="00C50D97">
    <w:pPr>
      <w:spacing w:before="0" w:after="200" w:line="276" w:lineRule="auto"/>
      <w:jc w:val="left"/>
    </w:pPr>
  </w:p>
  <w:tbl>
    <w:tblPr>
      <w:tblW w:w="0" w:type="auto"/>
      <w:tblInd w:w="9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9"/>
      <w:gridCol w:w="3071"/>
    </w:tblGrid>
    <w:tr w:rsidR="00C50D97" w14:paraId="38A5B9EF" w14:textId="77777777">
      <w:trPr>
        <w:trHeight w:val="360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059DD185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  <w:r>
            <w:rPr>
              <w:rFonts w:ascii="Arial" w:eastAsia="Arial" w:hAnsi="Arial" w:cs="Arial"/>
              <w:sz w:val="16"/>
            </w:rPr>
            <w:t>Documento de Requisitos</w:t>
          </w:r>
        </w:p>
        <w:p w14:paraId="127B935E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  <w:r>
            <w:rPr>
              <w:rFonts w:ascii="Arial" w:eastAsia="Arial" w:hAnsi="Arial" w:cs="Arial"/>
              <w:sz w:val="16"/>
            </w:rPr>
            <w:t>Arquivo: IRural.doc</w:t>
          </w:r>
        </w:p>
        <w:p w14:paraId="29D12B88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587FC497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right"/>
          </w:pPr>
          <w:bookmarkStart w:id="94" w:name="h.4i7ojhp" w:colFirst="0" w:colLast="0"/>
          <w:bookmarkEnd w:id="94"/>
          <w:r>
            <w:rPr>
              <w:rFonts w:ascii="Arial" w:eastAsia="Arial" w:hAnsi="Arial" w:cs="Arial"/>
              <w:sz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67EC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067EC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</w:tc>
    </w:tr>
    <w:tr w:rsidR="00C50D97" w14:paraId="2551B37E" w14:textId="77777777">
      <w:trPr>
        <w:trHeight w:val="360"/>
      </w:trPr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48DAE0F0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left"/>
          </w:pPr>
        </w:p>
      </w:tc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14:paraId="0FF42C3C" w14:textId="77777777" w:rsidR="00C50D97" w:rsidRDefault="00C50D97">
          <w:pPr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6"/>
            </w:rPr>
            <w:t xml:space="preserve">Última Atualização: 11/13/13 11:23 </w:t>
          </w:r>
          <w:proofErr w:type="spellStart"/>
          <w:r>
            <w:rPr>
              <w:rFonts w:ascii="Arial" w:eastAsia="Arial" w:hAnsi="Arial" w:cs="Arial"/>
              <w:sz w:val="16"/>
            </w:rPr>
            <w:t>PMh</w:t>
          </w:r>
          <w:proofErr w:type="spellEnd"/>
        </w:p>
      </w:tc>
    </w:tr>
  </w:tbl>
  <w:p w14:paraId="4A5FBD5E" w14:textId="77777777" w:rsidR="00C50D97" w:rsidRDefault="00C50D97">
    <w:pPr>
      <w:tabs>
        <w:tab w:val="center" w:pos="4153"/>
        <w:tab w:val="right" w:pos="8306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BFAE2" w14:textId="77777777" w:rsidR="00A04D84" w:rsidRDefault="00A04D84">
      <w:pPr>
        <w:spacing w:before="0" w:after="0"/>
      </w:pPr>
      <w:r>
        <w:separator/>
      </w:r>
    </w:p>
  </w:footnote>
  <w:footnote w:type="continuationSeparator" w:id="0">
    <w:p w14:paraId="433BE2B9" w14:textId="77777777" w:rsidR="00A04D84" w:rsidRDefault="00A04D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6C968" w14:textId="77777777" w:rsidR="00C50D97" w:rsidRDefault="00C50D97">
    <w:pPr>
      <w:spacing w:before="0" w:after="0"/>
    </w:pPr>
  </w:p>
  <w:p w14:paraId="6D899882" w14:textId="77777777" w:rsidR="00C50D97" w:rsidRDefault="00C50D97">
    <w:pPr>
      <w:spacing w:before="0" w:after="0"/>
    </w:pPr>
  </w:p>
  <w:p w14:paraId="52ACAB7C" w14:textId="77777777" w:rsidR="00C50D97" w:rsidRDefault="00C50D97">
    <w:pPr>
      <w:spacing w:before="0" w:after="0"/>
      <w:jc w:val="right"/>
    </w:pPr>
  </w:p>
  <w:p w14:paraId="453BA26B" w14:textId="77777777" w:rsidR="00C50D97" w:rsidRDefault="00C50D97">
    <w:pPr>
      <w:spacing w:before="0" w:after="0"/>
      <w:jc w:val="right"/>
    </w:pPr>
  </w:p>
  <w:p w14:paraId="1BD2ABB4" w14:textId="77777777" w:rsidR="00C50D97" w:rsidRDefault="00C50D97">
    <w:pPr>
      <w:spacing w:before="0" w:after="0"/>
      <w:jc w:val="right"/>
    </w:pPr>
  </w:p>
  <w:p w14:paraId="7C11E125" w14:textId="77777777" w:rsidR="00C50D97" w:rsidRDefault="00C50D97">
    <w:pPr>
      <w:spacing w:before="0" w:after="0"/>
      <w:jc w:val="right"/>
    </w:pPr>
  </w:p>
  <w:p w14:paraId="54F73097" w14:textId="77777777" w:rsidR="00C50D97" w:rsidRDefault="00C50D97">
    <w:pPr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5592F"/>
    <w:multiLevelType w:val="multilevel"/>
    <w:tmpl w:val="2DE2C2B8"/>
    <w:lvl w:ilvl="0">
      <w:start w:val="1"/>
      <w:numFmt w:val="upperLetter"/>
      <w:lvlText w:val="%1"/>
      <w:lvlJc w:val="left"/>
      <w:pPr>
        <w:ind w:left="360" w:firstLine="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-181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">
    <w:nsid w:val="25486B89"/>
    <w:multiLevelType w:val="hybridMultilevel"/>
    <w:tmpl w:val="73CCEA04"/>
    <w:lvl w:ilvl="0" w:tplc="F718D5A4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F1728"/>
    <w:multiLevelType w:val="multilevel"/>
    <w:tmpl w:val="FFB69A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0FC475E"/>
    <w:multiLevelType w:val="hybridMultilevel"/>
    <w:tmpl w:val="15F243F6"/>
    <w:lvl w:ilvl="0" w:tplc="32DEBD5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77DFC"/>
    <w:multiLevelType w:val="multilevel"/>
    <w:tmpl w:val="E08AC4C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720" w:firstLine="720"/>
      </w:pPr>
    </w:lvl>
    <w:lvl w:ilvl="2">
      <w:start w:val="1"/>
      <w:numFmt w:val="bullet"/>
      <w:lvlText w:val="●"/>
      <w:lvlJc w:val="left"/>
      <w:pPr>
        <w:ind w:left="720" w:firstLine="720"/>
      </w:pPr>
    </w:lvl>
    <w:lvl w:ilvl="3">
      <w:start w:val="1"/>
      <w:numFmt w:val="bullet"/>
      <w:lvlText w:val="●"/>
      <w:lvlJc w:val="left"/>
      <w:pPr>
        <w:ind w:left="720" w:firstLine="720"/>
      </w:pPr>
    </w:lvl>
    <w:lvl w:ilvl="4">
      <w:start w:val="1"/>
      <w:numFmt w:val="bullet"/>
      <w:lvlText w:val="●"/>
      <w:lvlJc w:val="left"/>
      <w:pPr>
        <w:ind w:left="720" w:firstLine="720"/>
      </w:pPr>
    </w:lvl>
    <w:lvl w:ilvl="5">
      <w:start w:val="1"/>
      <w:numFmt w:val="bullet"/>
      <w:lvlText w:val="●"/>
      <w:lvlJc w:val="left"/>
      <w:pPr>
        <w:ind w:left="720" w:firstLine="720"/>
      </w:pPr>
    </w:lvl>
    <w:lvl w:ilvl="6">
      <w:start w:val="1"/>
      <w:numFmt w:val="bullet"/>
      <w:lvlText w:val="●"/>
      <w:lvlJc w:val="left"/>
      <w:pPr>
        <w:ind w:left="720" w:firstLine="720"/>
      </w:pPr>
    </w:lvl>
    <w:lvl w:ilvl="7">
      <w:start w:val="1"/>
      <w:numFmt w:val="bullet"/>
      <w:lvlText w:val="●"/>
      <w:lvlJc w:val="left"/>
      <w:pPr>
        <w:ind w:left="720" w:firstLine="720"/>
      </w:pPr>
    </w:lvl>
    <w:lvl w:ilvl="8">
      <w:start w:val="1"/>
      <w:numFmt w:val="bullet"/>
      <w:lvlText w:val="●"/>
      <w:lvlJc w:val="left"/>
      <w:pPr>
        <w:ind w:left="720" w:firstLine="720"/>
      </w:pPr>
    </w:lvl>
  </w:abstractNum>
  <w:abstractNum w:abstractNumId="5">
    <w:nsid w:val="5AFC4CDC"/>
    <w:multiLevelType w:val="multilevel"/>
    <w:tmpl w:val="A976A8A8"/>
    <w:lvl w:ilvl="0">
      <w:start w:val="1"/>
      <w:numFmt w:val="bullet"/>
      <w:lvlText w:val="●"/>
      <w:lvlJc w:val="left"/>
      <w:pPr>
        <w:ind w:left="1500" w:firstLine="11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220" w:firstLine="18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940" w:firstLine="25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60" w:firstLine="33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80" w:firstLine="40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00" w:firstLine="47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820" w:firstLine="54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540" w:firstLine="61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60" w:firstLine="6900"/>
      </w:pPr>
      <w:rPr>
        <w:rFonts w:ascii="Arial" w:eastAsia="Arial" w:hAnsi="Arial" w:cs="Arial"/>
        <w:vertAlign w:val="baseline"/>
      </w:rPr>
    </w:lvl>
  </w:abstractNum>
  <w:abstractNum w:abstractNumId="6">
    <w:nsid w:val="64A71627"/>
    <w:multiLevelType w:val="multilevel"/>
    <w:tmpl w:val="37AE6B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65497492"/>
    <w:multiLevelType w:val="multilevel"/>
    <w:tmpl w:val="BDDE607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8">
    <w:nsid w:val="7F5A6419"/>
    <w:multiLevelType w:val="multilevel"/>
    <w:tmpl w:val="B53E82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4CE8"/>
    <w:rsid w:val="0000166D"/>
    <w:rsid w:val="00036DE5"/>
    <w:rsid w:val="00041141"/>
    <w:rsid w:val="00046ACB"/>
    <w:rsid w:val="000571FA"/>
    <w:rsid w:val="000A7218"/>
    <w:rsid w:val="000F2E6E"/>
    <w:rsid w:val="00174DBE"/>
    <w:rsid w:val="001911E7"/>
    <w:rsid w:val="0020127C"/>
    <w:rsid w:val="003800FA"/>
    <w:rsid w:val="003C128C"/>
    <w:rsid w:val="003C36D8"/>
    <w:rsid w:val="003C3FCC"/>
    <w:rsid w:val="003E37F8"/>
    <w:rsid w:val="00452348"/>
    <w:rsid w:val="00470FCC"/>
    <w:rsid w:val="0047502A"/>
    <w:rsid w:val="004B3EA0"/>
    <w:rsid w:val="004D706F"/>
    <w:rsid w:val="005010B2"/>
    <w:rsid w:val="005067EC"/>
    <w:rsid w:val="00532668"/>
    <w:rsid w:val="005418E4"/>
    <w:rsid w:val="005A55CE"/>
    <w:rsid w:val="005D38D9"/>
    <w:rsid w:val="005F7FA1"/>
    <w:rsid w:val="00604D3D"/>
    <w:rsid w:val="006061AC"/>
    <w:rsid w:val="00632285"/>
    <w:rsid w:val="006447E8"/>
    <w:rsid w:val="00680DDC"/>
    <w:rsid w:val="00683CFA"/>
    <w:rsid w:val="006F0B9B"/>
    <w:rsid w:val="007206CC"/>
    <w:rsid w:val="00744545"/>
    <w:rsid w:val="00787F4A"/>
    <w:rsid w:val="007A093C"/>
    <w:rsid w:val="007B0C41"/>
    <w:rsid w:val="008465AE"/>
    <w:rsid w:val="0084791C"/>
    <w:rsid w:val="008C38C2"/>
    <w:rsid w:val="008D3C55"/>
    <w:rsid w:val="008F1AFD"/>
    <w:rsid w:val="008F576A"/>
    <w:rsid w:val="00905060"/>
    <w:rsid w:val="00910EC6"/>
    <w:rsid w:val="009A1ED8"/>
    <w:rsid w:val="009F6D1A"/>
    <w:rsid w:val="00A04D84"/>
    <w:rsid w:val="00A305F5"/>
    <w:rsid w:val="00A62AA0"/>
    <w:rsid w:val="00A95B97"/>
    <w:rsid w:val="00A96111"/>
    <w:rsid w:val="00AD0629"/>
    <w:rsid w:val="00AE1EA7"/>
    <w:rsid w:val="00B16387"/>
    <w:rsid w:val="00B416B3"/>
    <w:rsid w:val="00B63947"/>
    <w:rsid w:val="00B94CE8"/>
    <w:rsid w:val="00BC3482"/>
    <w:rsid w:val="00BD67CB"/>
    <w:rsid w:val="00C50D97"/>
    <w:rsid w:val="00C524F1"/>
    <w:rsid w:val="00C66E60"/>
    <w:rsid w:val="00C85364"/>
    <w:rsid w:val="00C92155"/>
    <w:rsid w:val="00CA71B0"/>
    <w:rsid w:val="00CA7E76"/>
    <w:rsid w:val="00D13604"/>
    <w:rsid w:val="00D57E3D"/>
    <w:rsid w:val="00D9264C"/>
    <w:rsid w:val="00DA349A"/>
    <w:rsid w:val="00DB2ABB"/>
    <w:rsid w:val="00DB578B"/>
    <w:rsid w:val="00DD314C"/>
    <w:rsid w:val="00DE12D1"/>
    <w:rsid w:val="00E12D83"/>
    <w:rsid w:val="00E21174"/>
    <w:rsid w:val="00E540A1"/>
    <w:rsid w:val="00EC4017"/>
    <w:rsid w:val="00EF7270"/>
    <w:rsid w:val="00F613CE"/>
    <w:rsid w:val="00FC69A3"/>
    <w:rsid w:val="00FD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6"/>
    <o:shapelayout v:ext="edit">
      <o:idmap v:ext="edit" data="1"/>
    </o:shapelayout>
  </w:shapeDefaults>
  <w:decimalSymbol w:val=","/>
  <w:listSeparator w:val=";"/>
  <w14:docId w14:val="69F47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55CE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rsid w:val="005A55CE"/>
    <w:pPr>
      <w:spacing w:before="240" w:after="120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rsid w:val="005A55CE"/>
    <w:pPr>
      <w:spacing w:before="240"/>
      <w:outlineLvl w:val="1"/>
    </w:pPr>
    <w:rPr>
      <w:rFonts w:ascii="Arial" w:eastAsia="Arial" w:hAnsi="Arial" w:cs="Arial"/>
      <w:b/>
      <w:sz w:val="26"/>
    </w:rPr>
  </w:style>
  <w:style w:type="paragraph" w:styleId="Ttulo3">
    <w:name w:val="heading 3"/>
    <w:basedOn w:val="Normal"/>
    <w:next w:val="Normal"/>
    <w:rsid w:val="005A55CE"/>
    <w:pPr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rsid w:val="005A55CE"/>
    <w:pPr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5A55CE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rsid w:val="005A55CE"/>
    <w:pPr>
      <w:spacing w:before="240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5A55CE"/>
    <w:pPr>
      <w:spacing w:before="24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rsid w:val="005A55CE"/>
    <w:pPr>
      <w:jc w:val="center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uiPriority w:val="99"/>
    <w:semiHidden/>
    <w:unhideWhenUsed/>
    <w:rsid w:val="008F1A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AF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AF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A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AF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A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AFD"/>
    <w:rPr>
      <w:rFonts w:ascii="Tahoma" w:eastAsia="Times New Roman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47E8"/>
    <w:pPr>
      <w:spacing w:before="100" w:beforeAutospacing="1" w:after="100" w:afterAutospacing="1"/>
      <w:jc w:val="left"/>
    </w:pPr>
    <w:rPr>
      <w:rFonts w:eastAsiaTheme="minorEastAsia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4060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iRural.docx</vt:lpstr>
    </vt:vector>
  </TitlesOfParts>
  <Company/>
  <LinksUpToDate>false</LinksUpToDate>
  <CharactersWithSpaces>25934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iRural.docx</dc:title>
  <cp:lastModifiedBy>Jean Corey</cp:lastModifiedBy>
  <cp:revision>58</cp:revision>
  <dcterms:created xsi:type="dcterms:W3CDTF">2013-11-29T11:16:00Z</dcterms:created>
  <dcterms:modified xsi:type="dcterms:W3CDTF">2014-01-30T02:17:00Z</dcterms:modified>
</cp:coreProperties>
</file>